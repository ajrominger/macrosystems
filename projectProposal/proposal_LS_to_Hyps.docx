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F445BA" w14:textId="77777777" w:rsidR="005946D0" w:rsidRDefault="00B5242E" w:rsidP="009F48C1">
      <w:pPr>
        <w:pStyle w:val="Heading1"/>
        <w:spacing w:line="480" w:lineRule="auto"/>
        <w:contextualSpacing w:val="0"/>
        <w:pPrChange w:id="0" w:author="Linden Schneider" w:date="2016-10-13T14:30:00Z">
          <w:pPr>
            <w:pStyle w:val="Heading1"/>
            <w:contextualSpacing w:val="0"/>
          </w:pPr>
        </w:pPrChange>
      </w:pPr>
      <w:bookmarkStart w:id="1" w:name="_r6h81md2jud0" w:colFirst="0" w:colLast="0"/>
      <w:bookmarkEnd w:id="1"/>
      <w:r>
        <w:t>\section*{Synopsis}</w:t>
      </w:r>
    </w:p>
    <w:p w14:paraId="1A23BC53" w14:textId="77777777" w:rsidR="005946D0" w:rsidRDefault="005946D0" w:rsidP="009F48C1">
      <w:pPr>
        <w:spacing w:line="480" w:lineRule="auto"/>
        <w:pPrChange w:id="2" w:author="Linden Schneider" w:date="2016-10-13T14:30:00Z">
          <w:pPr/>
        </w:pPrChange>
      </w:pPr>
    </w:p>
    <w:p w14:paraId="67FC8821" w14:textId="77777777" w:rsidR="005946D0" w:rsidRDefault="005946D0" w:rsidP="009F48C1">
      <w:pPr>
        <w:spacing w:line="480" w:lineRule="auto"/>
        <w:pPrChange w:id="3" w:author="Linden Schneider" w:date="2016-10-13T14:30:00Z">
          <w:pPr/>
        </w:pPrChange>
      </w:pPr>
    </w:p>
    <w:p w14:paraId="5DFF3ADE" w14:textId="77777777" w:rsidR="005946D0" w:rsidRDefault="00B5242E" w:rsidP="009F48C1">
      <w:pPr>
        <w:pStyle w:val="Heading1"/>
        <w:spacing w:line="480" w:lineRule="auto"/>
        <w:contextualSpacing w:val="0"/>
        <w:pPrChange w:id="4" w:author="Linden Schneider" w:date="2016-10-13T14:30:00Z">
          <w:pPr>
            <w:pStyle w:val="Heading1"/>
            <w:contextualSpacing w:val="0"/>
          </w:pPr>
        </w:pPrChange>
      </w:pPr>
      <w:bookmarkStart w:id="5" w:name="_a7hsadgw53s7" w:colFirst="0" w:colLast="0"/>
      <w:bookmarkEnd w:id="5"/>
      <w:r>
        <w:t>\section{Background}</w:t>
      </w:r>
    </w:p>
    <w:p w14:paraId="23825188" w14:textId="77777777" w:rsidR="005946D0" w:rsidRDefault="005946D0" w:rsidP="009F48C1">
      <w:pPr>
        <w:spacing w:line="480" w:lineRule="auto"/>
        <w:pPrChange w:id="6" w:author="Linden Schneider" w:date="2016-10-13T14:30:00Z">
          <w:pPr/>
        </w:pPrChange>
      </w:pPr>
    </w:p>
    <w:p w14:paraId="597EA40C" w14:textId="77777777" w:rsidR="005946D0" w:rsidRDefault="00B5242E" w:rsidP="009F48C1">
      <w:pPr>
        <w:spacing w:line="480" w:lineRule="auto"/>
        <w:pPrChange w:id="7" w:author="Linden Schneider" w:date="2016-10-13T14:30:00Z">
          <w:pPr/>
        </w:pPrChange>
      </w:pPr>
      <w:r>
        <w:rPr>
          <w:rFonts w:ascii="Open Sans" w:eastAsia="Open Sans" w:hAnsi="Open Sans" w:cs="Open Sans"/>
          <w:color w:val="222222"/>
        </w:rPr>
        <w:t xml:space="preserve">Biological diversity is nearing or </w:t>
      </w:r>
      <w:ins w:id="8" w:author="Linden Schneider" w:date="2016-10-13T14:30:00Z">
        <w:r w:rsidR="009F48C1">
          <w:rPr>
            <w:rFonts w:ascii="Open Sans" w:eastAsia="Open Sans" w:hAnsi="Open Sans" w:cs="Open Sans"/>
            <w:color w:val="222222"/>
          </w:rPr>
          <w:t xml:space="preserve">is </w:t>
        </w:r>
      </w:ins>
      <w:r>
        <w:rPr>
          <w:rFonts w:ascii="Open Sans" w:eastAsia="Open Sans" w:hAnsi="Open Sans" w:cs="Open Sans"/>
          <w:color w:val="222222"/>
        </w:rPr>
        <w:t xml:space="preserve">already past a global tipping point </w:t>
      </w:r>
      <w:r>
        <w:rPr>
          <w:rFonts w:ascii="Open Sans" w:eastAsia="Open Sans" w:hAnsi="Open Sans" w:cs="Open Sans"/>
        </w:rPr>
        <w:t>\</w:t>
      </w:r>
      <w:proofErr w:type="spellStart"/>
      <w:proofErr w:type="gramStart"/>
      <w:r>
        <w:rPr>
          <w:rFonts w:ascii="Open Sans" w:eastAsia="Open Sans" w:hAnsi="Open Sans" w:cs="Open Sans"/>
        </w:rPr>
        <w:t>citep</w:t>
      </w:r>
      <w:proofErr w:type="spellEnd"/>
      <w:r>
        <w:rPr>
          <w:rFonts w:ascii="Open Sans" w:eastAsia="Open Sans" w:hAnsi="Open Sans" w:cs="Open Sans"/>
        </w:rPr>
        <w:t>{</w:t>
      </w:r>
      <w:proofErr w:type="gramEnd"/>
      <w:r>
        <w:rPr>
          <w:rFonts w:ascii="Open Sans" w:eastAsia="Open Sans" w:hAnsi="Open Sans" w:cs="Open Sans"/>
        </w:rPr>
        <w:t>barnosky2012}. Beyond this phase transition, the processes regulating biodiversity will change, and the dynamics of th</w:t>
      </w:r>
      <w:ins w:id="9" w:author="Linden Schneider" w:date="2016-10-13T14:31:00Z">
        <w:r w:rsidR="009F48C1">
          <w:rPr>
            <w:rFonts w:ascii="Open Sans" w:eastAsia="Open Sans" w:hAnsi="Open Sans" w:cs="Open Sans"/>
          </w:rPr>
          <w:t>ese</w:t>
        </w:r>
      </w:ins>
      <w:del w:id="10" w:author="Linden Schneider" w:date="2016-10-13T14:31:00Z">
        <w:r w:rsidDel="009F48C1">
          <w:rPr>
            <w:rFonts w:ascii="Open Sans" w:eastAsia="Open Sans" w:hAnsi="Open Sans" w:cs="Open Sans"/>
          </w:rPr>
          <w:delText>e</w:delText>
        </w:r>
        <w:r w:rsidDel="009F48C1">
          <w:rPr>
            <w:rFonts w:ascii="Open Sans" w:eastAsia="Open Sans" w:hAnsi="Open Sans" w:cs="Open Sans"/>
          </w:rPr>
          <w:delText>i</w:delText>
        </w:r>
        <w:r w:rsidDel="009F48C1">
          <w:rPr>
            <w:rFonts w:ascii="Open Sans" w:eastAsia="Open Sans" w:hAnsi="Open Sans" w:cs="Open Sans"/>
          </w:rPr>
          <w:delText>r</w:delText>
        </w:r>
      </w:del>
      <w:r>
        <w:rPr>
          <w:rFonts w:ascii="Open Sans" w:eastAsia="Open Sans" w:hAnsi="Open Sans" w:cs="Open Sans"/>
        </w:rPr>
        <w:t xml:space="preserve"> resultant biological systems, from clades to ecosystems, will become non-steady state \</w:t>
      </w:r>
      <w:proofErr w:type="spellStart"/>
      <w:r>
        <w:rPr>
          <w:rFonts w:ascii="Open Sans" w:eastAsia="Open Sans" w:hAnsi="Open Sans" w:cs="Open Sans"/>
        </w:rPr>
        <w:t>citep</w:t>
      </w:r>
      <w:proofErr w:type="spellEnd"/>
      <w:r>
        <w:rPr>
          <w:rFonts w:ascii="Open Sans" w:eastAsia="Open Sans" w:hAnsi="Open Sans" w:cs="Open Sans"/>
        </w:rPr>
        <w:t>{</w:t>
      </w:r>
      <w:proofErr w:type="spellStart"/>
      <w:r>
        <w:rPr>
          <w:rFonts w:ascii="Open Sans" w:eastAsia="Open Sans" w:hAnsi="Open Sans" w:cs="Open Sans"/>
        </w:rPr>
        <w:t>barnosky</w:t>
      </w:r>
      <w:proofErr w:type="spellEnd"/>
      <w:r>
        <w:rPr>
          <w:rFonts w:ascii="Open Sans" w:eastAsia="Open Sans" w:hAnsi="Open Sans" w:cs="Open Sans"/>
        </w:rPr>
        <w:t xml:space="preserve">, </w:t>
      </w:r>
      <w:proofErr w:type="spellStart"/>
      <w:r>
        <w:rPr>
          <w:rFonts w:ascii="Open Sans" w:eastAsia="Open Sans" w:hAnsi="Open Sans" w:cs="Open Sans"/>
        </w:rPr>
        <w:t>boettinger</w:t>
      </w:r>
      <w:proofErr w:type="spellEnd"/>
      <w:r>
        <w:rPr>
          <w:rFonts w:ascii="Open Sans" w:eastAsia="Open Sans" w:hAnsi="Open Sans" w:cs="Open Sans"/>
        </w:rPr>
        <w:t>}.  Despite th</w:t>
      </w:r>
      <w:r>
        <w:rPr>
          <w:rFonts w:ascii="Open Sans" w:eastAsia="Open Sans" w:hAnsi="Open Sans" w:cs="Open Sans"/>
        </w:rPr>
        <w:t>e pressing need</w:t>
      </w:r>
      <w:ins w:id="11" w:author="Linden Schneider" w:date="2016-10-13T14:31:00Z">
        <w:r w:rsidR="009F48C1">
          <w:rPr>
            <w:rFonts w:ascii="Open Sans" w:eastAsia="Open Sans" w:hAnsi="Open Sans" w:cs="Open Sans"/>
          </w:rPr>
          <w:t xml:space="preserve"> for a comprehensive understanding of </w:t>
        </w:r>
      </w:ins>
      <w:ins w:id="12" w:author="Linden Schneider" w:date="2016-10-13T14:33:00Z">
        <w:r w:rsidR="009F48C1">
          <w:rPr>
            <w:rFonts w:ascii="Open Sans" w:eastAsia="Open Sans" w:hAnsi="Open Sans" w:cs="Open Sans"/>
          </w:rPr>
          <w:t>biodiversity</w:t>
        </w:r>
      </w:ins>
      <w:ins w:id="13" w:author="Linden Schneider" w:date="2016-10-13T14:31:00Z">
        <w:r w:rsidR="009F48C1">
          <w:rPr>
            <w:rFonts w:ascii="Open Sans" w:eastAsia="Open Sans" w:hAnsi="Open Sans" w:cs="Open Sans"/>
          </w:rPr>
          <w:t xml:space="preserve"> </w:t>
        </w:r>
      </w:ins>
      <w:ins w:id="14" w:author="Linden Schneider" w:date="2016-10-13T14:33:00Z">
        <w:r w:rsidR="009F48C1">
          <w:rPr>
            <w:rFonts w:ascii="Open Sans" w:eastAsia="Open Sans" w:hAnsi="Open Sans" w:cs="Open Sans"/>
          </w:rPr>
          <w:t>dynamics</w:t>
        </w:r>
      </w:ins>
      <w:del w:id="15" w:author="Linden Schneider" w:date="2016-10-13T14:31:00Z">
        <w:r w:rsidDel="009F48C1">
          <w:rPr>
            <w:rFonts w:ascii="Open Sans" w:eastAsia="Open Sans" w:hAnsi="Open Sans" w:cs="Open Sans"/>
          </w:rPr>
          <w:delText xml:space="preserve"> </w:delText>
        </w:r>
      </w:del>
      <w:r>
        <w:rPr>
          <w:rFonts w:ascii="Open Sans" w:eastAsia="Open Sans" w:hAnsi="Open Sans" w:cs="Open Sans"/>
        </w:rPr>
        <w:t xml:space="preserve">, our </w:t>
      </w:r>
      <w:del w:id="16" w:author="Linden Schneider" w:date="2016-10-13T14:33:00Z">
        <w:r w:rsidDel="009F48C1">
          <w:rPr>
            <w:rFonts w:ascii="Open Sans" w:eastAsia="Open Sans" w:hAnsi="Open Sans" w:cs="Open Sans"/>
          </w:rPr>
          <w:delText xml:space="preserve">level of </w:delText>
        </w:r>
      </w:del>
      <w:r>
        <w:rPr>
          <w:rFonts w:ascii="Open Sans" w:eastAsia="Open Sans" w:hAnsi="Open Sans" w:cs="Open Sans"/>
        </w:rPr>
        <w:t>understanding</w:t>
      </w:r>
      <w:del w:id="17" w:author="Linden Schneider" w:date="2016-10-13T14:33:00Z">
        <w:r w:rsidDel="009F48C1">
          <w:rPr>
            <w:rFonts w:ascii="Open Sans" w:eastAsia="Open Sans" w:hAnsi="Open Sans" w:cs="Open Sans"/>
          </w:rPr>
          <w:delText xml:space="preserve"> of biodiversity dynamics</w:delText>
        </w:r>
      </w:del>
      <w:r>
        <w:rPr>
          <w:rFonts w:ascii="Open Sans" w:eastAsia="Open Sans" w:hAnsi="Open Sans" w:cs="Open Sans"/>
        </w:rPr>
        <w:t xml:space="preserve"> remains </w:t>
      </w:r>
      <w:proofErr w:type="gramStart"/>
      <w:r>
        <w:rPr>
          <w:rFonts w:ascii="Open Sans" w:eastAsia="Open Sans" w:hAnsi="Open Sans" w:cs="Open Sans"/>
        </w:rPr>
        <w:t>rudimentary .</w:t>
      </w:r>
      <w:proofErr w:type="gramEnd"/>
      <w:r>
        <w:rPr>
          <w:rFonts w:ascii="Open Sans" w:eastAsia="Open Sans" w:hAnsi="Open Sans" w:cs="Open Sans"/>
        </w:rPr>
        <w:t xml:space="preserve">  We must be able to address how biodiversity has been shaped in the past, what </w:t>
      </w:r>
      <w:del w:id="18" w:author="Linden Schneider" w:date="2016-10-13T14:33:00Z">
        <w:r w:rsidDel="009F48C1">
          <w:rPr>
            <w:rFonts w:ascii="Open Sans" w:eastAsia="Open Sans" w:hAnsi="Open Sans" w:cs="Open Sans"/>
          </w:rPr>
          <w:delText>a</w:delText>
        </w:r>
        <w:r w:rsidDel="009F48C1">
          <w:rPr>
            <w:rFonts w:ascii="Open Sans" w:eastAsia="Open Sans" w:hAnsi="Open Sans" w:cs="Open Sans"/>
          </w:rPr>
          <w:delText>r</w:delText>
        </w:r>
        <w:r w:rsidDel="009F48C1">
          <w:rPr>
            <w:rFonts w:ascii="Open Sans" w:eastAsia="Open Sans" w:hAnsi="Open Sans" w:cs="Open Sans"/>
          </w:rPr>
          <w:delText>e</w:delText>
        </w:r>
        <w:r w:rsidDel="009F48C1">
          <w:rPr>
            <w:rFonts w:ascii="Open Sans" w:eastAsia="Open Sans" w:hAnsi="Open Sans" w:cs="Open Sans"/>
          </w:rPr>
          <w:delText xml:space="preserve"> </w:delText>
        </w:r>
      </w:del>
      <w:r>
        <w:rPr>
          <w:rFonts w:ascii="Open Sans" w:eastAsia="Open Sans" w:hAnsi="Open Sans" w:cs="Open Sans"/>
        </w:rPr>
        <w:t>the expectations</w:t>
      </w:r>
      <w:ins w:id="19" w:author="Linden Schneider" w:date="2016-10-13T14:33:00Z">
        <w:r w:rsidR="009F48C1">
          <w:rPr>
            <w:rFonts w:ascii="Open Sans" w:eastAsia="Open Sans" w:hAnsi="Open Sans" w:cs="Open Sans"/>
          </w:rPr>
          <w:t xml:space="preserve"> are</w:t>
        </w:r>
      </w:ins>
      <w:r>
        <w:rPr>
          <w:rFonts w:ascii="Open Sans" w:eastAsia="Open Sans" w:hAnsi="Open Sans" w:cs="Open Sans"/>
        </w:rPr>
        <w:t xml:space="preserve"> as we move into the future, and how </w:t>
      </w:r>
      <w:del w:id="20" w:author="Linden Schneider" w:date="2016-10-13T14:34:00Z">
        <w:r w:rsidDel="009F48C1">
          <w:rPr>
            <w:rFonts w:ascii="Open Sans" w:eastAsia="Open Sans" w:hAnsi="Open Sans" w:cs="Open Sans"/>
          </w:rPr>
          <w:delText>w</w:delText>
        </w:r>
        <w:r w:rsidDel="009F48C1">
          <w:rPr>
            <w:rFonts w:ascii="Open Sans" w:eastAsia="Open Sans" w:hAnsi="Open Sans" w:cs="Open Sans"/>
          </w:rPr>
          <w:delText>i</w:delText>
        </w:r>
        <w:r w:rsidDel="009F48C1">
          <w:rPr>
            <w:rFonts w:ascii="Open Sans" w:eastAsia="Open Sans" w:hAnsi="Open Sans" w:cs="Open Sans"/>
          </w:rPr>
          <w:delText>l</w:delText>
        </w:r>
        <w:r w:rsidDel="009F48C1">
          <w:rPr>
            <w:rFonts w:ascii="Open Sans" w:eastAsia="Open Sans" w:hAnsi="Open Sans" w:cs="Open Sans"/>
          </w:rPr>
          <w:delText xml:space="preserve">l </w:delText>
        </w:r>
      </w:del>
      <w:r>
        <w:rPr>
          <w:rFonts w:ascii="Open Sans" w:eastAsia="Open Sans" w:hAnsi="Open Sans" w:cs="Open Sans"/>
        </w:rPr>
        <w:t xml:space="preserve">associated ecosystems </w:t>
      </w:r>
      <w:ins w:id="21" w:author="Linden Schneider" w:date="2016-10-13T14:34:00Z">
        <w:r w:rsidR="009F48C1">
          <w:rPr>
            <w:rFonts w:ascii="Open Sans" w:eastAsia="Open Sans" w:hAnsi="Open Sans" w:cs="Open Sans"/>
          </w:rPr>
          <w:t xml:space="preserve">will </w:t>
        </w:r>
      </w:ins>
      <w:r>
        <w:rPr>
          <w:rFonts w:ascii="Open Sans" w:eastAsia="Open Sans" w:hAnsi="Open Sans" w:cs="Open Sans"/>
        </w:rPr>
        <w:t>r</w:t>
      </w:r>
      <w:r>
        <w:rPr>
          <w:rFonts w:ascii="Open Sans" w:eastAsia="Open Sans" w:hAnsi="Open Sans" w:cs="Open Sans"/>
        </w:rPr>
        <w:t xml:space="preserve">espond to global change. Phase transitions operate across spatial scales </w:t>
      </w:r>
      <w:ins w:id="22" w:author="Linden Schneider" w:date="2016-10-13T14:34:00Z">
        <w:r w:rsidR="009F48C1">
          <w:rPr>
            <w:rFonts w:ascii="Open Sans" w:eastAsia="Open Sans" w:hAnsi="Open Sans" w:cs="Open Sans"/>
          </w:rPr>
          <w:t>therefore</w:t>
        </w:r>
      </w:ins>
      <w:del w:id="23" w:author="Linden Schneider" w:date="2016-10-13T14:34:00Z">
        <w:r w:rsidDel="009F48C1">
          <w:rPr>
            <w:rFonts w:ascii="Open Sans" w:eastAsia="Open Sans" w:hAnsi="Open Sans" w:cs="Open Sans"/>
          </w:rPr>
          <w:delText>a</w:delText>
        </w:r>
        <w:r w:rsidDel="009F48C1">
          <w:rPr>
            <w:rFonts w:ascii="Open Sans" w:eastAsia="Open Sans" w:hAnsi="Open Sans" w:cs="Open Sans"/>
          </w:rPr>
          <w:delText>nd so</w:delText>
        </w:r>
      </w:del>
      <w:r>
        <w:rPr>
          <w:rFonts w:ascii="Open Sans" w:eastAsia="Open Sans" w:hAnsi="Open Sans" w:cs="Open Sans"/>
        </w:rPr>
        <w:t xml:space="preserve"> we </w:t>
      </w:r>
      <w:del w:id="24" w:author="Linden Schneider" w:date="2016-10-13T14:34:00Z">
        <w:r w:rsidDel="009F48C1">
          <w:rPr>
            <w:rFonts w:ascii="Open Sans" w:eastAsia="Open Sans" w:hAnsi="Open Sans" w:cs="Open Sans"/>
          </w:rPr>
          <w:delText xml:space="preserve"> </w:delText>
        </w:r>
      </w:del>
      <w:r>
        <w:rPr>
          <w:rFonts w:ascii="Open Sans" w:eastAsia="Open Sans" w:hAnsi="Open Sans" w:cs="Open Sans"/>
        </w:rPr>
        <w:t xml:space="preserve">must be able to tackle these questions from plots to biomes in order to detect and understand non-steady state dynamics. </w:t>
      </w:r>
      <w:r>
        <w:rPr>
          <w:rFonts w:ascii="Open Sans" w:eastAsia="Open Sans" w:hAnsi="Open Sans" w:cs="Open Sans"/>
          <w:color w:val="222222"/>
        </w:rPr>
        <w:t>Advances in our understanding of specific ecosystem</w:t>
      </w:r>
      <w:r>
        <w:rPr>
          <w:rFonts w:ascii="Open Sans" w:eastAsia="Open Sans" w:hAnsi="Open Sans" w:cs="Open Sans"/>
          <w:color w:val="222222"/>
        </w:rPr>
        <w:t xml:space="preserve"> components are idiosyncratic.  While remote sensing and distributed biogeochemical monitoring \</w:t>
      </w:r>
      <w:proofErr w:type="spell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r>
        <w:rPr>
          <w:rFonts w:ascii="Open Sans" w:eastAsia="Open Sans" w:hAnsi="Open Sans" w:cs="Open Sans"/>
          <w:color w:val="222222"/>
        </w:rPr>
        <w:t>asner</w:t>
      </w:r>
      <w:proofErr w:type="spellEnd"/>
      <w:r>
        <w:rPr>
          <w:rFonts w:ascii="Open Sans" w:eastAsia="Open Sans" w:hAnsi="Open Sans" w:cs="Open Sans"/>
          <w:color w:val="222222"/>
        </w:rPr>
        <w:t xml:space="preserve">, NEON} are rapidly advancing ecosystem modeling, similar large scale study of organismal processes, from data generation to </w:t>
      </w:r>
      <w:r>
        <w:rPr>
          <w:rFonts w:ascii="Open Sans" w:eastAsia="Open Sans" w:hAnsi="Open Sans" w:cs="Open Sans"/>
          <w:color w:val="222222"/>
        </w:rPr>
        <w:lastRenderedPageBreak/>
        <w:t xml:space="preserve">theory development, and </w:t>
      </w:r>
      <w:r>
        <w:rPr>
          <w:rFonts w:ascii="Open Sans" w:eastAsia="Open Sans" w:hAnsi="Open Sans" w:cs="Open Sans"/>
          <w:color w:val="222222"/>
        </w:rPr>
        <w:t xml:space="preserve">from genetics to populations and communities, lags behind, </w:t>
      </w:r>
      <w:commentRangeStart w:id="25"/>
      <w:r>
        <w:rPr>
          <w:rFonts w:ascii="Open Sans" w:eastAsia="Open Sans" w:hAnsi="Open Sans" w:cs="Open Sans"/>
          <w:color w:val="222222"/>
        </w:rPr>
        <w:t xml:space="preserve">especially for </w:t>
      </w:r>
      <w:ins w:id="26" w:author="Linden Schneider" w:date="2016-10-13T14:35:00Z">
        <w:r w:rsidR="009F48C1">
          <w:rPr>
            <w:rFonts w:ascii="Open Sans" w:eastAsia="Open Sans" w:hAnsi="Open Sans" w:cs="Open Sans"/>
            <w:color w:val="222222"/>
          </w:rPr>
          <w:t>“</w:t>
        </w:r>
      </w:ins>
      <w:del w:id="27" w:author="Linden Schneider" w:date="2016-10-13T14:35:00Z">
        <w:r w:rsidDel="009F48C1">
          <w:rPr>
            <w:rFonts w:ascii="Open Sans" w:eastAsia="Open Sans" w:hAnsi="Open Sans" w:cs="Open Sans"/>
            <w:color w:val="222222"/>
          </w:rPr>
          <w:delText>`</w:delText>
        </w:r>
        <w:r w:rsidDel="009F48C1">
          <w:rPr>
            <w:rFonts w:ascii="Open Sans" w:eastAsia="Open Sans" w:hAnsi="Open Sans" w:cs="Open Sans"/>
            <w:color w:val="222222"/>
          </w:rPr>
          <w:delText>`</w:delText>
        </w:r>
      </w:del>
      <w:r>
        <w:rPr>
          <w:rFonts w:ascii="Open Sans" w:eastAsia="Open Sans" w:hAnsi="Open Sans" w:cs="Open Sans"/>
          <w:color w:val="222222"/>
        </w:rPr>
        <w:t>dark taxa</w:t>
      </w:r>
      <w:ins w:id="28" w:author="Linden Schneider" w:date="2016-10-13T14:35:00Z">
        <w:r w:rsidR="009F48C1">
          <w:rPr>
            <w:rFonts w:ascii="Open Sans" w:eastAsia="Open Sans" w:hAnsi="Open Sans" w:cs="Open Sans"/>
            <w:color w:val="222222"/>
          </w:rPr>
          <w:t>”</w:t>
        </w:r>
      </w:ins>
      <w:del w:id="29" w:author="Linden Schneider" w:date="2016-10-13T14:35:00Z">
        <w:r w:rsidDel="009F48C1">
          <w:rPr>
            <w:rFonts w:ascii="Open Sans" w:eastAsia="Open Sans" w:hAnsi="Open Sans" w:cs="Open Sans"/>
            <w:color w:val="222222"/>
          </w:rPr>
          <w:delText>'</w:delText>
        </w:r>
        <w:r w:rsidDel="009F48C1">
          <w:rPr>
            <w:rFonts w:ascii="Open Sans" w:eastAsia="Open Sans" w:hAnsi="Open Sans" w:cs="Open Sans"/>
            <w:color w:val="222222"/>
          </w:rPr>
          <w:delText>'</w:delText>
        </w:r>
      </w:del>
      <w:r>
        <w:rPr>
          <w:rFonts w:ascii="Open Sans" w:eastAsia="Open Sans" w:hAnsi="Open Sans" w:cs="Open Sans"/>
          <w:color w:val="222222"/>
        </w:rPr>
        <w:t xml:space="preserve"> such as arthropods and microbes.</w:t>
      </w:r>
      <w:commentRangeEnd w:id="25"/>
      <w:r w:rsidR="009F48C1">
        <w:rPr>
          <w:rStyle w:val="CommentReference"/>
        </w:rPr>
        <w:commentReference w:id="25"/>
      </w:r>
    </w:p>
    <w:p w14:paraId="6A6851CC" w14:textId="77777777" w:rsidR="005946D0" w:rsidRDefault="005946D0" w:rsidP="009F48C1">
      <w:pPr>
        <w:spacing w:line="480" w:lineRule="auto"/>
        <w:pPrChange w:id="30" w:author="Linden Schneider" w:date="2016-10-13T14:30:00Z">
          <w:pPr/>
        </w:pPrChange>
      </w:pPr>
    </w:p>
    <w:p w14:paraId="3F16FF76" w14:textId="77777777" w:rsidR="005946D0" w:rsidRDefault="00B5242E" w:rsidP="009F48C1">
      <w:pPr>
        <w:spacing w:line="480" w:lineRule="auto"/>
        <w:pPrChange w:id="31" w:author="Linden Schneider" w:date="2016-10-13T14:30:00Z">
          <w:pPr/>
        </w:pPrChange>
      </w:pPr>
      <w:r>
        <w:rPr>
          <w:rFonts w:ascii="Open Sans" w:eastAsia="Open Sans" w:hAnsi="Open Sans" w:cs="Open Sans"/>
        </w:rPr>
        <w:t>Biodiversity results from both evolutionary and historical processes operating at larger spatiotemporal scales and ecological processe</w:t>
      </w:r>
      <w:r>
        <w:rPr>
          <w:rFonts w:ascii="Open Sans" w:eastAsia="Open Sans" w:hAnsi="Open Sans" w:cs="Open Sans"/>
        </w:rPr>
        <w:t>s operating at smaller scales (</w:t>
      </w:r>
      <w:proofErr w:type="spellStart"/>
      <w:r>
        <w:rPr>
          <w:rFonts w:ascii="Open Sans" w:eastAsia="Open Sans" w:hAnsi="Open Sans" w:cs="Open Sans"/>
        </w:rPr>
        <w:t>Lessard</w:t>
      </w:r>
      <w:proofErr w:type="spellEnd"/>
      <w:r>
        <w:rPr>
          <w:rFonts w:ascii="Open Sans" w:eastAsia="Open Sans" w:hAnsi="Open Sans" w:cs="Open Sans"/>
        </w:rPr>
        <w:t xml:space="preserve"> et al. 2012).  Feedbacks between processes along this evolutionary-ecological continuum drive non-steady state biodiversity dynamics \</w:t>
      </w:r>
      <w:proofErr w:type="spellStart"/>
      <w:r>
        <w:rPr>
          <w:rFonts w:ascii="Open Sans" w:eastAsia="Open Sans" w:hAnsi="Open Sans" w:cs="Open Sans"/>
        </w:rPr>
        <w:t>citep</w:t>
      </w:r>
      <w:proofErr w:type="spellEnd"/>
      <w:r>
        <w:rPr>
          <w:rFonts w:ascii="Open Sans" w:eastAsia="Open Sans" w:hAnsi="Open Sans" w:cs="Open Sans"/>
        </w:rPr>
        <w:t xml:space="preserve">{brown1971, </w:t>
      </w:r>
      <w:proofErr w:type="spellStart"/>
      <w:r>
        <w:rPr>
          <w:rFonts w:ascii="Open Sans" w:eastAsia="Open Sans" w:hAnsi="Open Sans" w:cs="Open Sans"/>
        </w:rPr>
        <w:t>ricklefsNeutral</w:t>
      </w:r>
      <w:proofErr w:type="spellEnd"/>
      <w:r>
        <w:rPr>
          <w:rFonts w:ascii="Open Sans" w:eastAsia="Open Sans" w:hAnsi="Open Sans" w:cs="Open Sans"/>
        </w:rPr>
        <w:t xml:space="preserve">, </w:t>
      </w:r>
      <w:proofErr w:type="spellStart"/>
      <w:r>
        <w:rPr>
          <w:rFonts w:ascii="Open Sans" w:eastAsia="Open Sans" w:hAnsi="Open Sans" w:cs="Open Sans"/>
        </w:rPr>
        <w:t>rosindell</w:t>
      </w:r>
      <w:proofErr w:type="spellEnd"/>
      <w:r>
        <w:rPr>
          <w:rFonts w:ascii="Open Sans" w:eastAsia="Open Sans" w:hAnsi="Open Sans" w:cs="Open Sans"/>
        </w:rPr>
        <w:t>, rominger2015}. The consequences of non</w:t>
      </w:r>
      <w:r>
        <w:rPr>
          <w:rFonts w:ascii="Open Sans" w:eastAsia="Open Sans" w:hAnsi="Open Sans" w:cs="Open Sans"/>
        </w:rPr>
        <w:t>-steady state dynamics are profound for ecosystem function \</w:t>
      </w:r>
      <w:proofErr w:type="spellStart"/>
      <w:r>
        <w:rPr>
          <w:rFonts w:ascii="Open Sans" w:eastAsia="Open Sans" w:hAnsi="Open Sans" w:cs="Open Sans"/>
        </w:rPr>
        <w:t>citep</w:t>
      </w:r>
      <w:proofErr w:type="spellEnd"/>
      <w:r>
        <w:rPr>
          <w:rFonts w:ascii="Open Sans" w:eastAsia="Open Sans" w:hAnsi="Open Sans" w:cs="Open Sans"/>
        </w:rPr>
        <w:t>{XXX}, and based on state shifts in the geologic past, the consequence for evolution will persist for millions of years \</w:t>
      </w:r>
      <w:proofErr w:type="gramStart"/>
      <w:r>
        <w:rPr>
          <w:rFonts w:ascii="Open Sans" w:eastAsia="Open Sans" w:hAnsi="Open Sans" w:cs="Open Sans"/>
        </w:rPr>
        <w:t>cite{</w:t>
      </w:r>
      <w:proofErr w:type="spellStart"/>
      <w:proofErr w:type="gramEnd"/>
      <w:r>
        <w:rPr>
          <w:rFonts w:ascii="Open Sans" w:eastAsia="Open Sans" w:hAnsi="Open Sans" w:cs="Open Sans"/>
        </w:rPr>
        <w:t>erwin</w:t>
      </w:r>
      <w:proofErr w:type="spellEnd"/>
      <w:r>
        <w:rPr>
          <w:rFonts w:ascii="Open Sans" w:eastAsia="Open Sans" w:hAnsi="Open Sans" w:cs="Open Sans"/>
        </w:rPr>
        <w:t>}. Yet we lack approaches that synthesize across scales of s</w:t>
      </w:r>
      <w:r>
        <w:rPr>
          <w:rFonts w:ascii="Open Sans" w:eastAsia="Open Sans" w:hAnsi="Open Sans" w:cs="Open Sans"/>
        </w:rPr>
        <w:t xml:space="preserve">pace and evolutionary time to understand the </w:t>
      </w:r>
      <w:proofErr w:type="gramStart"/>
      <w:r>
        <w:rPr>
          <w:rFonts w:ascii="Open Sans" w:eastAsia="Open Sans" w:hAnsi="Open Sans" w:cs="Open Sans"/>
        </w:rPr>
        <w:t>consequences</w:t>
      </w:r>
      <w:proofErr w:type="gramEnd"/>
      <w:r>
        <w:rPr>
          <w:rFonts w:ascii="Open Sans" w:eastAsia="Open Sans" w:hAnsi="Open Sans" w:cs="Open Sans"/>
        </w:rPr>
        <w:t xml:space="preserve"> of this eco-evolutionary feedback process.  The propensity for systems to transition into non-steady states cannot be assessed given current means of synthesizing </w:t>
      </w:r>
      <w:ins w:id="32" w:author="Linden Schneider" w:date="2016-10-13T14:38:00Z">
        <w:r w:rsidR="009F48C1">
          <w:rPr>
            <w:rFonts w:ascii="Open Sans" w:eastAsia="Open Sans" w:hAnsi="Open Sans" w:cs="Open Sans"/>
          </w:rPr>
          <w:t>ecological theorie</w:t>
        </w:r>
      </w:ins>
      <w:del w:id="33" w:author="Linden Schneider" w:date="2016-10-13T14:38:00Z">
        <w:r w:rsidDel="009F48C1">
          <w:rPr>
            <w:rFonts w:ascii="Open Sans" w:eastAsia="Open Sans" w:hAnsi="Open Sans" w:cs="Open Sans"/>
          </w:rPr>
          <w:delText>idea</w:delText>
        </w:r>
      </w:del>
      <w:r>
        <w:rPr>
          <w:rFonts w:ascii="Open Sans" w:eastAsia="Open Sans" w:hAnsi="Open Sans" w:cs="Open Sans"/>
        </w:rPr>
        <w:t>s</w:t>
      </w:r>
      <w:del w:id="34" w:author="Linden Schneider" w:date="2016-10-13T14:38:00Z">
        <w:r w:rsidDel="009F48C1">
          <w:rPr>
            <w:rFonts w:ascii="Open Sans" w:eastAsia="Open Sans" w:hAnsi="Open Sans" w:cs="Open Sans"/>
          </w:rPr>
          <w:delText xml:space="preserve"> </w:delText>
        </w:r>
        <w:r w:rsidDel="009F48C1">
          <w:rPr>
            <w:rFonts w:ascii="Open Sans" w:eastAsia="Open Sans" w:hAnsi="Open Sans" w:cs="Open Sans"/>
          </w:rPr>
          <w:delText>f</w:delText>
        </w:r>
        <w:r w:rsidDel="009F48C1">
          <w:rPr>
            <w:rFonts w:ascii="Open Sans" w:eastAsia="Open Sans" w:hAnsi="Open Sans" w:cs="Open Sans"/>
          </w:rPr>
          <w:delText>rom ecology</w:delText>
        </w:r>
      </w:del>
      <w:r>
        <w:rPr>
          <w:rFonts w:ascii="Open Sans" w:eastAsia="Open Sans" w:hAnsi="Open Sans" w:cs="Open Sans"/>
        </w:rPr>
        <w:t xml:space="preserve"> with those from </w:t>
      </w:r>
      <w:r>
        <w:rPr>
          <w:rFonts w:ascii="Open Sans" w:eastAsia="Open Sans" w:hAnsi="Open Sans" w:cs="Open Sans"/>
        </w:rPr>
        <w:t xml:space="preserve">evolution.  </w:t>
      </w:r>
      <w:ins w:id="35" w:author="Linden Schneider" w:date="2016-10-13T14:38:00Z">
        <w:r w:rsidR="009F48C1">
          <w:rPr>
            <w:rFonts w:ascii="Open Sans" w:eastAsia="Open Sans" w:hAnsi="Open Sans" w:cs="Open Sans"/>
          </w:rPr>
          <w:t>Combined with this</w:t>
        </w:r>
        <w:r w:rsidR="009F48C1">
          <w:rPr>
            <w:rFonts w:ascii="Open Sans" w:eastAsia="Open Sans" w:hAnsi="Open Sans" w:cs="Open Sans"/>
          </w:rPr>
          <w:t xml:space="preserve"> lack of theoretical framework,</w:t>
        </w:r>
      </w:ins>
      <w:del w:id="36" w:author="Linden Schneider" w:date="2016-10-13T14:38:00Z">
        <w:r w:rsidDel="009F48C1">
          <w:rPr>
            <w:rFonts w:ascii="Open Sans" w:eastAsia="Open Sans" w:hAnsi="Open Sans" w:cs="Open Sans"/>
          </w:rPr>
          <w:delText>Additionally,</w:delText>
        </w:r>
      </w:del>
      <w:r>
        <w:rPr>
          <w:rFonts w:ascii="Open Sans" w:eastAsia="Open Sans" w:hAnsi="Open Sans" w:cs="Open Sans"/>
        </w:rPr>
        <w:t xml:space="preserve"> a lack of cross-scale biodiversity data (from plots to landscapes and genes to species)</w:t>
      </w:r>
      <w:ins w:id="37" w:author="Linden Schneider" w:date="2016-10-13T14:38:00Z">
        <w:r w:rsidR="009F48C1" w:rsidDel="009F48C1">
          <w:rPr>
            <w:rFonts w:ascii="Open Sans" w:eastAsia="Open Sans" w:hAnsi="Open Sans" w:cs="Open Sans"/>
          </w:rPr>
          <w:t xml:space="preserve"> </w:t>
        </w:r>
      </w:ins>
      <w:del w:id="38" w:author="Linden Schneider" w:date="2016-10-13T14:38:00Z">
        <w:r w:rsidDel="009F48C1">
          <w:rPr>
            <w:rFonts w:ascii="Open Sans" w:eastAsia="Open Sans" w:hAnsi="Open Sans" w:cs="Open Sans"/>
          </w:rPr>
          <w:delText xml:space="preserve"> combined with a lack of theoretical framework, </w:delText>
        </w:r>
      </w:del>
      <w:r>
        <w:rPr>
          <w:rFonts w:ascii="Open Sans" w:eastAsia="Open Sans" w:hAnsi="Open Sans" w:cs="Open Sans"/>
        </w:rPr>
        <w:t xml:space="preserve">limit this </w:t>
      </w:r>
      <w:ins w:id="39" w:author="Linden Schneider" w:date="2016-10-13T14:39:00Z">
        <w:r w:rsidR="009F48C1">
          <w:rPr>
            <w:rFonts w:ascii="Open Sans" w:eastAsia="Open Sans" w:hAnsi="Open Sans" w:cs="Open Sans"/>
          </w:rPr>
          <w:t xml:space="preserve">essential </w:t>
        </w:r>
      </w:ins>
      <w:r>
        <w:rPr>
          <w:rFonts w:ascii="Open Sans" w:eastAsia="Open Sans" w:hAnsi="Open Sans" w:cs="Open Sans"/>
        </w:rPr>
        <w:t>synthesis.</w:t>
      </w:r>
    </w:p>
    <w:p w14:paraId="70533179" w14:textId="77777777" w:rsidR="005946D0" w:rsidRDefault="005946D0" w:rsidP="009F48C1">
      <w:pPr>
        <w:spacing w:line="480" w:lineRule="auto"/>
        <w:pPrChange w:id="40" w:author="Linden Schneider" w:date="2016-10-13T14:30:00Z">
          <w:pPr/>
        </w:pPrChange>
      </w:pPr>
    </w:p>
    <w:p w14:paraId="429DE678" w14:textId="77777777" w:rsidR="005946D0" w:rsidRDefault="005946D0" w:rsidP="009F48C1">
      <w:pPr>
        <w:spacing w:line="480" w:lineRule="auto"/>
        <w:pPrChange w:id="41" w:author="Linden Schneider" w:date="2016-10-13T14:30:00Z">
          <w:pPr/>
        </w:pPrChange>
      </w:pPr>
    </w:p>
    <w:p w14:paraId="3E9F58A5" w14:textId="77777777" w:rsidR="005946D0" w:rsidRDefault="00B5242E" w:rsidP="009F48C1">
      <w:pPr>
        <w:pStyle w:val="Heading2"/>
        <w:spacing w:line="480" w:lineRule="auto"/>
        <w:contextualSpacing w:val="0"/>
        <w:pPrChange w:id="42" w:author="Linden Schneider" w:date="2016-10-13T14:30:00Z">
          <w:pPr>
            <w:pStyle w:val="Heading2"/>
            <w:contextualSpacing w:val="0"/>
          </w:pPr>
        </w:pPrChange>
      </w:pPr>
      <w:bookmarkStart w:id="43" w:name="_e30971vzrsyf" w:colFirst="0" w:colLast="0"/>
      <w:bookmarkEnd w:id="43"/>
      <w:r>
        <w:t>\subsection{</w:t>
      </w:r>
      <w:r>
        <w:rPr>
          <w:color w:val="222222"/>
        </w:rPr>
        <w:t>Theory provides a lens on non-steady state processes}</w:t>
      </w:r>
    </w:p>
    <w:p w14:paraId="02187DA0" w14:textId="77777777" w:rsidR="005946D0" w:rsidRDefault="005946D0" w:rsidP="009F48C1">
      <w:pPr>
        <w:spacing w:line="480" w:lineRule="auto"/>
        <w:pPrChange w:id="44" w:author="Linden Schneider" w:date="2016-10-13T14:30:00Z">
          <w:pPr/>
        </w:pPrChange>
      </w:pPr>
    </w:p>
    <w:p w14:paraId="009801C6" w14:textId="77777777" w:rsidR="005946D0" w:rsidRDefault="00B5242E" w:rsidP="009F48C1">
      <w:pPr>
        <w:spacing w:line="480" w:lineRule="auto"/>
        <w:pPrChange w:id="45" w:author="Linden Schneider" w:date="2016-10-13T14:30:00Z">
          <w:pPr/>
        </w:pPrChange>
      </w:pPr>
      <w:r>
        <w:rPr>
          <w:rFonts w:ascii="Open Sans" w:eastAsia="Open Sans" w:hAnsi="Open Sans" w:cs="Open Sans"/>
          <w:color w:val="222222"/>
        </w:rPr>
        <w:lastRenderedPageBreak/>
        <w:t>Rece</w:t>
      </w:r>
      <w:r>
        <w:rPr>
          <w:rFonts w:ascii="Open Sans" w:eastAsia="Open Sans" w:hAnsi="Open Sans" w:cs="Open Sans"/>
          <w:color w:val="222222"/>
        </w:rPr>
        <w:t>nt theoretical developments have brought mechanistically simplified theory to the forefront of ecological research \</w:t>
      </w:r>
      <w:proofErr w:type="spellStart"/>
      <w:r>
        <w:rPr>
          <w:rFonts w:ascii="Open Sans" w:eastAsia="Open Sans" w:hAnsi="Open Sans" w:cs="Open Sans"/>
          <w:color w:val="222222"/>
        </w:rPr>
        <w:t>citep</w:t>
      </w:r>
      <w:proofErr w:type="spellEnd"/>
      <w:r>
        <w:rPr>
          <w:rFonts w:ascii="Open Sans" w:eastAsia="Open Sans" w:hAnsi="Open Sans" w:cs="Open Sans"/>
          <w:color w:val="222222"/>
        </w:rPr>
        <w:t xml:space="preserve">{hubbell2001, </w:t>
      </w:r>
      <w:proofErr w:type="spellStart"/>
      <w:r>
        <w:rPr>
          <w:rFonts w:ascii="Open Sans" w:eastAsia="Open Sans" w:hAnsi="Open Sans" w:cs="Open Sans"/>
          <w:color w:val="222222"/>
        </w:rPr>
        <w:t>chave</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rosindell</w:t>
      </w:r>
      <w:proofErr w:type="spellEnd"/>
      <w:r>
        <w:rPr>
          <w:rFonts w:ascii="Open Sans" w:eastAsia="Open Sans" w:hAnsi="Open Sans" w:cs="Open Sans"/>
          <w:color w:val="222222"/>
        </w:rPr>
        <w:t xml:space="preserve">, harte2011}.  These simple theories have been </w:t>
      </w:r>
      <w:commentRangeStart w:id="46"/>
      <w:r>
        <w:rPr>
          <w:rFonts w:ascii="Open Sans" w:eastAsia="Open Sans" w:hAnsi="Open Sans" w:cs="Open Sans"/>
          <w:color w:val="222222"/>
        </w:rPr>
        <w:t>critical</w:t>
      </w:r>
      <w:commentRangeEnd w:id="46"/>
      <w:r w:rsidR="009F48C1">
        <w:rPr>
          <w:rStyle w:val="CommentReference"/>
        </w:rPr>
        <w:commentReference w:id="46"/>
      </w:r>
      <w:r>
        <w:rPr>
          <w:rFonts w:ascii="Open Sans" w:eastAsia="Open Sans" w:hAnsi="Open Sans" w:cs="Open Sans"/>
          <w:color w:val="222222"/>
        </w:rPr>
        <w:t xml:space="preserve"> because they provide robust null models against w</w:t>
      </w:r>
      <w:r>
        <w:rPr>
          <w:rFonts w:ascii="Open Sans" w:eastAsia="Open Sans" w:hAnsi="Open Sans" w:cs="Open Sans"/>
          <w:color w:val="222222"/>
        </w:rPr>
        <w:t xml:space="preserve">hich to compare real </w:t>
      </w:r>
      <w:proofErr w:type="spellStart"/>
      <w:r>
        <w:rPr>
          <w:rFonts w:ascii="Open Sans" w:eastAsia="Open Sans" w:hAnsi="Open Sans" w:cs="Open Sans"/>
          <w:color w:val="222222"/>
        </w:rPr>
        <w:t>biodiveristy</w:t>
      </w:r>
      <w:proofErr w:type="spellEnd"/>
      <w:r>
        <w:rPr>
          <w:rFonts w:ascii="Open Sans" w:eastAsia="Open Sans" w:hAnsi="Open Sans" w:cs="Open Sans"/>
          <w:color w:val="222222"/>
        </w:rPr>
        <w:t xml:space="preserve"> patterns in order to rigorously test the importance of specific mechanisms in shaping biodiversity.  The maximum entropy theory of ecology \</w:t>
      </w:r>
      <w:proofErr w:type="spellStart"/>
      <w:r>
        <w:rPr>
          <w:rFonts w:ascii="Open Sans" w:eastAsia="Open Sans" w:hAnsi="Open Sans" w:cs="Open Sans"/>
          <w:color w:val="222222"/>
        </w:rPr>
        <w:t>citep</w:t>
      </w:r>
      <w:proofErr w:type="spellEnd"/>
      <w:r>
        <w:rPr>
          <w:rFonts w:ascii="Open Sans" w:eastAsia="Open Sans" w:hAnsi="Open Sans" w:cs="Open Sans"/>
          <w:color w:val="222222"/>
        </w:rPr>
        <w:t>[METE][]{harte2011} provides one of the most useful null predictive framework</w:t>
      </w:r>
      <w:r>
        <w:rPr>
          <w:rFonts w:ascii="Open Sans" w:eastAsia="Open Sans" w:hAnsi="Open Sans" w:cs="Open Sans"/>
          <w:color w:val="222222"/>
        </w:rPr>
        <w:t xml:space="preserve">s because it produces many falsifiable patterns (the species abundance </w:t>
      </w:r>
      <w:proofErr w:type="spellStart"/>
      <w:r>
        <w:rPr>
          <w:rFonts w:ascii="Open Sans" w:eastAsia="Open Sans" w:hAnsi="Open Sans" w:cs="Open Sans"/>
          <w:color w:val="222222"/>
        </w:rPr>
        <w:t>distribuiton</w:t>
      </w:r>
      <w:proofErr w:type="spellEnd"/>
      <w:r>
        <w:rPr>
          <w:rFonts w:ascii="Open Sans" w:eastAsia="Open Sans" w:hAnsi="Open Sans" w:cs="Open Sans"/>
          <w:color w:val="222222"/>
        </w:rPr>
        <w:t>, metabolic rate distribution, species area relationship</w:t>
      </w:r>
      <w:ins w:id="47" w:author="Linden Schneider" w:date="2016-10-13T14:40:00Z">
        <w:r w:rsidR="00395CC9">
          <w:rPr>
            <w:rFonts w:ascii="Open Sans" w:eastAsia="Open Sans" w:hAnsi="Open Sans" w:cs="Open Sans"/>
            <w:color w:val="222222"/>
          </w:rPr>
          <w:t>,</w:t>
        </w:r>
      </w:ins>
      <w:r>
        <w:rPr>
          <w:rFonts w:ascii="Open Sans" w:eastAsia="Open Sans" w:hAnsi="Open Sans" w:cs="Open Sans"/>
          <w:color w:val="222222"/>
        </w:rPr>
        <w:t xml:space="preserve"> and network structure) and is grounded in the principles of statistical mechanics \</w:t>
      </w:r>
      <w:proofErr w:type="spellStart"/>
      <w:r>
        <w:rPr>
          <w:rFonts w:ascii="Open Sans" w:eastAsia="Open Sans" w:hAnsi="Open Sans" w:cs="Open Sans"/>
          <w:color w:val="222222"/>
        </w:rPr>
        <w:t>citep</w:t>
      </w:r>
      <w:proofErr w:type="spellEnd"/>
      <w:r>
        <w:rPr>
          <w:rFonts w:ascii="Open Sans" w:eastAsia="Open Sans" w:hAnsi="Open Sans" w:cs="Open Sans"/>
          <w:color w:val="222222"/>
        </w:rPr>
        <w:t>{harte2011</w:t>
      </w:r>
      <w:commentRangeStart w:id="48"/>
      <w:r>
        <w:rPr>
          <w:rFonts w:ascii="Open Sans" w:eastAsia="Open Sans" w:hAnsi="Open Sans" w:cs="Open Sans"/>
          <w:color w:val="222222"/>
        </w:rPr>
        <w:t xml:space="preserve">, </w:t>
      </w:r>
      <w:proofErr w:type="spellStart"/>
      <w:proofErr w:type="gramStart"/>
      <w:r>
        <w:rPr>
          <w:rFonts w:ascii="Open Sans" w:eastAsia="Open Sans" w:hAnsi="Open Sans" w:cs="Open Sans"/>
          <w:color w:val="222222"/>
        </w:rPr>
        <w:t>jaynes</w:t>
      </w:r>
      <w:proofErr w:type="spellEnd"/>
      <w:proofErr w:type="gramEnd"/>
      <w:r>
        <w:rPr>
          <w:rFonts w:ascii="Open Sans" w:eastAsia="Open Sans" w:hAnsi="Open Sans" w:cs="Open Sans"/>
          <w:color w:val="222222"/>
        </w:rPr>
        <w:t>}.</w:t>
      </w:r>
      <w:commentRangeEnd w:id="48"/>
      <w:r w:rsidR="00395CC9">
        <w:rPr>
          <w:rStyle w:val="CommentReference"/>
        </w:rPr>
        <w:commentReference w:id="48"/>
      </w:r>
      <w:r>
        <w:rPr>
          <w:rFonts w:ascii="Open Sans" w:eastAsia="Open Sans" w:hAnsi="Open Sans" w:cs="Open Sans"/>
          <w:color w:val="222222"/>
        </w:rPr>
        <w:t xml:space="preserve">  METE d</w:t>
      </w:r>
      <w:r>
        <w:rPr>
          <w:rFonts w:ascii="Open Sans" w:eastAsia="Open Sans" w:hAnsi="Open Sans" w:cs="Open Sans"/>
          <w:color w:val="222222"/>
        </w:rPr>
        <w:t>raws from the probabilistic properties of large, randomly assembled systems \</w:t>
      </w:r>
      <w:proofErr w:type="spellStart"/>
      <w:r>
        <w:rPr>
          <w:rFonts w:ascii="Open Sans" w:eastAsia="Open Sans" w:hAnsi="Open Sans" w:cs="Open Sans"/>
          <w:color w:val="222222"/>
        </w:rPr>
        <w:t>citep</w:t>
      </w:r>
      <w:proofErr w:type="spellEnd"/>
      <w:r>
        <w:rPr>
          <w:rFonts w:ascii="Open Sans" w:eastAsia="Open Sans" w:hAnsi="Open Sans" w:cs="Open Sans"/>
          <w:color w:val="222222"/>
        </w:rPr>
        <w:t xml:space="preserve">{harte2011} and thus its predictions constitute a community in statistical steady state.  Statistical steady state </w:t>
      </w:r>
      <w:ins w:id="49" w:author="Linden Schneider" w:date="2016-10-13T14:42:00Z">
        <w:r w:rsidR="00395CC9">
          <w:rPr>
            <w:rFonts w:ascii="Open Sans" w:eastAsia="Open Sans" w:hAnsi="Open Sans" w:cs="Open Sans"/>
            <w:color w:val="222222"/>
          </w:rPr>
          <w:t xml:space="preserve">(Box 1.) </w:t>
        </w:r>
      </w:ins>
      <w:r>
        <w:rPr>
          <w:rFonts w:ascii="Open Sans" w:eastAsia="Open Sans" w:hAnsi="Open Sans" w:cs="Open Sans"/>
          <w:color w:val="222222"/>
        </w:rPr>
        <w:t xml:space="preserve">means specifically that a system is governed by only a few </w:t>
      </w:r>
      <w:r>
        <w:rPr>
          <w:rFonts w:ascii="Open Sans" w:eastAsia="Open Sans" w:hAnsi="Open Sans" w:cs="Open Sans"/>
          <w:color w:val="222222"/>
        </w:rPr>
        <w:t>simple state variables, which constitute a state space, and that no additional</w:t>
      </w:r>
      <w:del w:id="50" w:author="Linden Schneider" w:date="2016-10-13T14:41:00Z">
        <w:r w:rsidDel="00395CC9">
          <w:rPr>
            <w:rFonts w:ascii="Open Sans" w:eastAsia="Open Sans" w:hAnsi="Open Sans" w:cs="Open Sans"/>
            <w:color w:val="222222"/>
          </w:rPr>
          <w:delText>l</w:delText>
        </w:r>
        <w:r w:rsidDel="00395CC9">
          <w:rPr>
            <w:rFonts w:ascii="Open Sans" w:eastAsia="Open Sans" w:hAnsi="Open Sans" w:cs="Open Sans"/>
            <w:color w:val="222222"/>
          </w:rPr>
          <w:delText>y</w:delText>
        </w:r>
      </w:del>
      <w:r>
        <w:rPr>
          <w:rFonts w:ascii="Open Sans" w:eastAsia="Open Sans" w:hAnsi="Open Sans" w:cs="Open Sans"/>
          <w:color w:val="222222"/>
        </w:rPr>
        <w:t xml:space="preserve"> processes limit the system’s ability to freely explore this state space. </w:t>
      </w:r>
      <w:del w:id="51" w:author="Linden Schneider" w:date="2016-10-13T14:42:00Z">
        <w:r w:rsidDel="00395CC9">
          <w:rPr>
            <w:rFonts w:ascii="Open Sans" w:eastAsia="Open Sans" w:hAnsi="Open Sans" w:cs="Open Sans"/>
            <w:color w:val="222222"/>
          </w:rPr>
          <w:delText xml:space="preserve"> </w:delText>
        </w:r>
        <w:r w:rsidDel="00395CC9">
          <w:rPr>
            <w:rFonts w:ascii="Open Sans" w:eastAsia="Open Sans" w:hAnsi="Open Sans" w:cs="Open Sans"/>
            <w:color w:val="222222"/>
          </w:rPr>
          <w:delText>This precise definition is made more clear in Box 1.</w:delText>
        </w:r>
      </w:del>
      <w:r>
        <w:rPr>
          <w:rFonts w:ascii="Open Sans" w:eastAsia="Open Sans" w:hAnsi="Open Sans" w:cs="Open Sans"/>
          <w:color w:val="222222"/>
        </w:rPr>
        <w:t xml:space="preserve">  Statistical steady state connects to some notio</w:t>
      </w:r>
      <w:r>
        <w:rPr>
          <w:rFonts w:ascii="Open Sans" w:eastAsia="Open Sans" w:hAnsi="Open Sans" w:cs="Open Sans"/>
          <w:color w:val="222222"/>
        </w:rPr>
        <w:t>ns from the literature on ecological equilibrium, specifically the condition of stationarity \</w:t>
      </w:r>
      <w:proofErr w:type="spell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r>
        <w:rPr>
          <w:rFonts w:ascii="Open Sans" w:eastAsia="Open Sans" w:hAnsi="Open Sans" w:cs="Open Sans"/>
          <w:color w:val="222222"/>
        </w:rPr>
        <w:t>chesson</w:t>
      </w:r>
      <w:proofErr w:type="spellEnd"/>
      <w:r>
        <w:rPr>
          <w:rFonts w:ascii="Open Sans" w:eastAsia="Open Sans" w:hAnsi="Open Sans" w:cs="Open Sans"/>
          <w:color w:val="222222"/>
        </w:rPr>
        <w:t xml:space="preserve">} and </w:t>
      </w:r>
      <w:proofErr w:type="spellStart"/>
      <w:r>
        <w:rPr>
          <w:rFonts w:ascii="Open Sans" w:eastAsia="Open Sans" w:hAnsi="Open Sans" w:cs="Open Sans"/>
          <w:color w:val="222222"/>
        </w:rPr>
        <w:t>egodicity</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r>
        <w:rPr>
          <w:rFonts w:ascii="Open Sans" w:eastAsia="Open Sans" w:hAnsi="Open Sans" w:cs="Open Sans"/>
          <w:color w:val="222222"/>
        </w:rPr>
        <w:t>maurer</w:t>
      </w:r>
      <w:proofErr w:type="spellEnd"/>
      <w:r>
        <w:rPr>
          <w:rFonts w:ascii="Open Sans" w:eastAsia="Open Sans" w:hAnsi="Open Sans" w:cs="Open Sans"/>
          <w:color w:val="222222"/>
        </w:rPr>
        <w:t>}, but is in no way tied \</w:t>
      </w:r>
      <w:proofErr w:type="spellStart"/>
      <w:r>
        <w:rPr>
          <w:rFonts w:ascii="Open Sans" w:eastAsia="Open Sans" w:hAnsi="Open Sans" w:cs="Open Sans"/>
          <w:color w:val="222222"/>
        </w:rPr>
        <w:t>citep</w:t>
      </w:r>
      <w:proofErr w:type="spellEnd"/>
      <w:r>
        <w:rPr>
          <w:rFonts w:ascii="Open Sans" w:eastAsia="Open Sans" w:hAnsi="Open Sans" w:cs="Open Sans"/>
          <w:color w:val="222222"/>
        </w:rPr>
        <w:t>{harte2011} to ideas relating to equilibrium</w:t>
      </w:r>
      <w:ins w:id="52" w:author="Linden Schneider" w:date="2016-10-13T14:42:00Z">
        <w:r w:rsidR="00395CC9">
          <w:rPr>
            <w:rFonts w:ascii="Open Sans" w:eastAsia="Open Sans" w:hAnsi="Open Sans" w:cs="Open Sans"/>
            <w:color w:val="222222"/>
          </w:rPr>
          <w:t xml:space="preserve"> in the traditional sense</w:t>
        </w:r>
      </w:ins>
      <w:r>
        <w:rPr>
          <w:rFonts w:ascii="Open Sans" w:eastAsia="Open Sans" w:hAnsi="Open Sans" w:cs="Open Sans"/>
          <w:color w:val="222222"/>
        </w:rPr>
        <w:t xml:space="preserve"> as a </w:t>
      </w:r>
      <w:del w:id="53" w:author="Linden Schneider" w:date="2016-10-13T14:43:00Z">
        <w:r w:rsidDel="00395CC9">
          <w:rPr>
            <w:rFonts w:ascii="Open Sans" w:eastAsia="Open Sans" w:hAnsi="Open Sans" w:cs="Open Sans"/>
            <w:color w:val="222222"/>
          </w:rPr>
          <w:delText xml:space="preserve">hypothesized </w:delText>
        </w:r>
      </w:del>
      <w:r>
        <w:rPr>
          <w:rFonts w:ascii="Open Sans" w:eastAsia="Open Sans" w:hAnsi="Open Sans" w:cs="Open Sans"/>
          <w:color w:val="222222"/>
        </w:rPr>
        <w:t xml:space="preserve">state that ecosystems may </w:t>
      </w:r>
      <w:r>
        <w:rPr>
          <w:rFonts w:ascii="Open Sans" w:eastAsia="Open Sans" w:hAnsi="Open Sans" w:cs="Open Sans"/>
          <w:color w:val="222222"/>
        </w:rPr>
        <w:t>attain or be driven away from \</w:t>
      </w:r>
      <w:proofErr w:type="spellStart"/>
      <w:proofErr w:type="gramStart"/>
      <w:r>
        <w:rPr>
          <w:rFonts w:ascii="Open Sans" w:eastAsia="Open Sans" w:hAnsi="Open Sans" w:cs="Open Sans"/>
          <w:color w:val="222222"/>
        </w:rPr>
        <w:t>citep</w:t>
      </w:r>
      <w:proofErr w:type="spellEnd"/>
      <w:r>
        <w:rPr>
          <w:rFonts w:ascii="Open Sans" w:eastAsia="Open Sans" w:hAnsi="Open Sans" w:cs="Open Sans"/>
          <w:color w:val="222222"/>
        </w:rPr>
        <w:t>{</w:t>
      </w:r>
      <w:proofErr w:type="gramEnd"/>
      <w:r>
        <w:rPr>
          <w:rFonts w:ascii="Open Sans" w:eastAsia="Open Sans" w:hAnsi="Open Sans" w:cs="Open Sans"/>
          <w:color w:val="222222"/>
        </w:rPr>
        <w:t xml:space="preserve">}. </w:t>
      </w:r>
    </w:p>
    <w:p w14:paraId="6288C792" w14:textId="77777777" w:rsidR="005946D0" w:rsidRDefault="005946D0" w:rsidP="009F48C1">
      <w:pPr>
        <w:spacing w:line="480" w:lineRule="auto"/>
        <w:pPrChange w:id="54" w:author="Linden Schneider" w:date="2016-10-13T14:30:00Z">
          <w:pPr/>
        </w:pPrChange>
      </w:pPr>
    </w:p>
    <w:p w14:paraId="345D172F" w14:textId="77777777" w:rsidR="005946D0" w:rsidRDefault="00B5242E" w:rsidP="009F48C1">
      <w:pPr>
        <w:spacing w:line="480" w:lineRule="auto"/>
        <w:pPrChange w:id="55" w:author="Linden Schneider" w:date="2016-10-13T14:30:00Z">
          <w:pPr/>
        </w:pPrChange>
      </w:pPr>
      <w:r>
        <w:rPr>
          <w:rFonts w:ascii="Open Sans" w:eastAsia="Open Sans" w:hAnsi="Open Sans" w:cs="Open Sans"/>
          <w:b/>
          <w:color w:val="222222"/>
        </w:rPr>
        <w:t>------------------------------------------------------------------------------------------------------------------------------------</w:t>
      </w:r>
    </w:p>
    <w:p w14:paraId="724F2310" w14:textId="77777777" w:rsidR="005946D0" w:rsidRDefault="00B5242E" w:rsidP="009F48C1">
      <w:pPr>
        <w:spacing w:line="480" w:lineRule="auto"/>
        <w:pPrChange w:id="56" w:author="Linden Schneider" w:date="2016-10-13T14:30:00Z">
          <w:pPr/>
        </w:pPrChange>
      </w:pPr>
      <w:r>
        <w:rPr>
          <w:rFonts w:ascii="Open Sans" w:eastAsia="Open Sans" w:hAnsi="Open Sans" w:cs="Open Sans"/>
          <w:b/>
          <w:i/>
          <w:color w:val="222222"/>
        </w:rPr>
        <w:t>Box 1: Statistical Steady State</w:t>
      </w:r>
    </w:p>
    <w:p w14:paraId="61011778" w14:textId="77777777" w:rsidR="005946D0" w:rsidRDefault="005946D0" w:rsidP="009F48C1">
      <w:pPr>
        <w:spacing w:line="480" w:lineRule="auto"/>
        <w:pPrChange w:id="57" w:author="Linden Schneider" w:date="2016-10-13T14:30:00Z">
          <w:pPr/>
        </w:pPrChange>
      </w:pPr>
    </w:p>
    <w:p w14:paraId="01EE3DC6" w14:textId="77777777" w:rsidR="005946D0" w:rsidRDefault="00B5242E" w:rsidP="009F48C1">
      <w:pPr>
        <w:spacing w:line="480" w:lineRule="auto"/>
        <w:pPrChange w:id="58" w:author="Linden Schneider" w:date="2016-10-13T14:30:00Z">
          <w:pPr/>
        </w:pPrChange>
      </w:pPr>
      <w:r>
        <w:rPr>
          <w:rFonts w:ascii="Open Sans" w:eastAsia="Open Sans" w:hAnsi="Open Sans" w:cs="Open Sans"/>
          <w:i/>
          <w:color w:val="222222"/>
        </w:rPr>
        <w:lastRenderedPageBreak/>
        <w:t>Whether or not biodiversity dynamics are governe</w:t>
      </w:r>
      <w:r>
        <w:rPr>
          <w:rFonts w:ascii="Open Sans" w:eastAsia="Open Sans" w:hAnsi="Open Sans" w:cs="Open Sans"/>
          <w:i/>
          <w:color w:val="222222"/>
        </w:rPr>
        <w:t>d by stable equilibria remains an unsolved question in ecology and evolution (</w:t>
      </w:r>
      <w:proofErr w:type="spellStart"/>
      <w:r>
        <w:rPr>
          <w:rFonts w:ascii="Open Sans" w:eastAsia="Open Sans" w:hAnsi="Open Sans" w:cs="Open Sans"/>
          <w:i/>
          <w:color w:val="222222"/>
        </w:rPr>
        <w:t>Rabosky</w:t>
      </w:r>
      <w:proofErr w:type="spellEnd"/>
      <w:r>
        <w:rPr>
          <w:rFonts w:ascii="Open Sans" w:eastAsia="Open Sans" w:hAnsi="Open Sans" w:cs="Open Sans"/>
          <w:i/>
          <w:color w:val="222222"/>
        </w:rPr>
        <w:t xml:space="preserve"> 2009; </w:t>
      </w:r>
      <w:proofErr w:type="spellStart"/>
      <w:r>
        <w:rPr>
          <w:rFonts w:ascii="Open Sans" w:eastAsia="Open Sans" w:hAnsi="Open Sans" w:cs="Open Sans"/>
          <w:i/>
          <w:color w:val="222222"/>
        </w:rPr>
        <w:t>Quental</w:t>
      </w:r>
      <w:proofErr w:type="spellEnd"/>
      <w:r>
        <w:rPr>
          <w:rFonts w:ascii="Open Sans" w:eastAsia="Open Sans" w:hAnsi="Open Sans" w:cs="Open Sans"/>
          <w:i/>
          <w:color w:val="222222"/>
        </w:rPr>
        <w:t xml:space="preserve"> and Marshall 2013; </w:t>
      </w:r>
      <w:proofErr w:type="spellStart"/>
      <w:r>
        <w:rPr>
          <w:rFonts w:ascii="Open Sans" w:eastAsia="Open Sans" w:hAnsi="Open Sans" w:cs="Open Sans"/>
          <w:i/>
          <w:color w:val="222222"/>
        </w:rPr>
        <w:t>Rabosky</w:t>
      </w:r>
      <w:proofErr w:type="spellEnd"/>
      <w:r>
        <w:rPr>
          <w:rFonts w:ascii="Open Sans" w:eastAsia="Open Sans" w:hAnsi="Open Sans" w:cs="Open Sans"/>
          <w:i/>
          <w:color w:val="222222"/>
        </w:rPr>
        <w:t xml:space="preserve"> et al. 2015; Harmon and Harrison 2015). A statistical steady state exists in an ecological community if changes in biodiversity o</w:t>
      </w:r>
      <w:r>
        <w:rPr>
          <w:rFonts w:ascii="Open Sans" w:eastAsia="Open Sans" w:hAnsi="Open Sans" w:cs="Open Sans"/>
          <w:i/>
          <w:color w:val="222222"/>
        </w:rPr>
        <w:t xml:space="preserve">ccur slowly and in sync with environmental changes (Harte 2011). The existence (or non-existence) of such steady states has wide ranging implications. For example, whether conservation should focus on conventional </w:t>
      </w:r>
      <w:proofErr w:type="spellStart"/>
      <w:r>
        <w:rPr>
          <w:rFonts w:ascii="Open Sans" w:eastAsia="Open Sans" w:hAnsi="Open Sans" w:cs="Open Sans"/>
          <w:i/>
          <w:color w:val="222222"/>
        </w:rPr>
        <w:t>preservationalist</w:t>
      </w:r>
      <w:proofErr w:type="spellEnd"/>
      <w:r>
        <w:rPr>
          <w:rFonts w:ascii="Open Sans" w:eastAsia="Open Sans" w:hAnsi="Open Sans" w:cs="Open Sans"/>
          <w:i/>
          <w:color w:val="222222"/>
        </w:rPr>
        <w:t xml:space="preserve"> paradigms or adaptive ma</w:t>
      </w:r>
      <w:r>
        <w:rPr>
          <w:rFonts w:ascii="Open Sans" w:eastAsia="Open Sans" w:hAnsi="Open Sans" w:cs="Open Sans"/>
          <w:i/>
          <w:color w:val="222222"/>
        </w:rPr>
        <w:t>nagement (Levin 1999) depends on whether biodiversity is largely in statistical steady state or not. Whether biodiversity rapidly and consistently tends towards a steady state determines how species and the communities they form will respond to global envi</w:t>
      </w:r>
      <w:r>
        <w:rPr>
          <w:rFonts w:ascii="Open Sans" w:eastAsia="Open Sans" w:hAnsi="Open Sans" w:cs="Open Sans"/>
          <w:i/>
          <w:color w:val="222222"/>
        </w:rPr>
        <w:t>ronmental change (</w:t>
      </w:r>
      <w:proofErr w:type="spellStart"/>
      <w:r>
        <w:rPr>
          <w:rFonts w:ascii="Open Sans" w:eastAsia="Open Sans" w:hAnsi="Open Sans" w:cs="Open Sans"/>
          <w:i/>
          <w:color w:val="222222"/>
        </w:rPr>
        <w:t>Barnosky</w:t>
      </w:r>
      <w:proofErr w:type="spellEnd"/>
      <w:r>
        <w:rPr>
          <w:rFonts w:ascii="Open Sans" w:eastAsia="Open Sans" w:hAnsi="Open Sans" w:cs="Open Sans"/>
          <w:i/>
          <w:color w:val="222222"/>
        </w:rPr>
        <w:t xml:space="preserve"> et al. 2012). </w:t>
      </w:r>
    </w:p>
    <w:p w14:paraId="2BC48CFA" w14:textId="77777777" w:rsidR="005946D0" w:rsidRDefault="005946D0" w:rsidP="009F48C1">
      <w:pPr>
        <w:spacing w:line="480" w:lineRule="auto"/>
        <w:pPrChange w:id="59" w:author="Linden Schneider" w:date="2016-10-13T14:30:00Z">
          <w:pPr/>
        </w:pPrChange>
      </w:pPr>
    </w:p>
    <w:p w14:paraId="2E612791" w14:textId="77777777" w:rsidR="005946D0" w:rsidRDefault="00B5242E" w:rsidP="009F48C1">
      <w:pPr>
        <w:spacing w:line="480" w:lineRule="auto"/>
        <w:pPrChange w:id="60" w:author="Linden Schneider" w:date="2016-10-13T14:30:00Z">
          <w:pPr/>
        </w:pPrChange>
      </w:pPr>
      <w:r w:rsidRPr="00395CC9">
        <w:rPr>
          <w:rFonts w:ascii="Open Sans" w:eastAsia="Open Sans" w:hAnsi="Open Sans" w:cs="Open Sans"/>
          <w:b/>
          <w:i/>
          <w:color w:val="222222"/>
          <w:rPrChange w:id="61" w:author="Linden Schneider" w:date="2016-10-13T14:44:00Z">
            <w:rPr>
              <w:rFonts w:ascii="Open Sans" w:eastAsia="Open Sans" w:hAnsi="Open Sans" w:cs="Open Sans"/>
              <w:i/>
              <w:color w:val="222222"/>
            </w:rPr>
          </w:rPrChange>
        </w:rPr>
        <w:t xml:space="preserve">We posit that two primary classes of non-steady state exist and can be better understood by combining comparative population and phylogenetic insights across multiple species and ecological theory. </w:t>
      </w:r>
      <w:r>
        <w:rPr>
          <w:rFonts w:ascii="Open Sans" w:eastAsia="Open Sans" w:hAnsi="Open Sans" w:cs="Open Sans"/>
          <w:i/>
          <w:color w:val="222222"/>
        </w:rPr>
        <w:t xml:space="preserve">The first </w:t>
      </w:r>
      <w:del w:id="62" w:author="Linden Schneider" w:date="2016-10-13T14:46:00Z">
        <w:r w:rsidDel="00395CC9">
          <w:rPr>
            <w:rFonts w:ascii="Open Sans" w:eastAsia="Open Sans" w:hAnsi="Open Sans" w:cs="Open Sans"/>
            <w:i/>
            <w:color w:val="222222"/>
          </w:rPr>
          <w:delText>class</w:delText>
        </w:r>
        <w:r w:rsidDel="00395CC9">
          <w:rPr>
            <w:rFonts w:ascii="Open Sans" w:eastAsia="Open Sans" w:hAnsi="Open Sans" w:cs="Open Sans"/>
            <w:i/>
            <w:color w:val="222222"/>
          </w:rPr>
          <w:delText xml:space="preserve"> </w:delText>
        </w:r>
      </w:del>
      <w:ins w:id="63" w:author="Linden Schneider" w:date="2016-10-13T14:46:00Z">
        <w:r w:rsidR="00395CC9">
          <w:rPr>
            <w:rFonts w:ascii="Open Sans" w:eastAsia="Open Sans" w:hAnsi="Open Sans" w:cs="Open Sans"/>
            <w:i/>
            <w:color w:val="222222"/>
          </w:rPr>
          <w:t>c</w:t>
        </w:r>
        <w:r w:rsidR="00395CC9">
          <w:rPr>
            <w:rFonts w:ascii="Open Sans" w:eastAsia="Open Sans" w:hAnsi="Open Sans" w:cs="Open Sans"/>
            <w:i/>
            <w:color w:val="222222"/>
          </w:rPr>
          <w:t>ase</w:t>
        </w:r>
        <w:r w:rsidR="00395CC9">
          <w:rPr>
            <w:rFonts w:ascii="Open Sans" w:eastAsia="Open Sans" w:hAnsi="Open Sans" w:cs="Open Sans"/>
            <w:i/>
            <w:color w:val="222222"/>
          </w:rPr>
          <w:t xml:space="preserve"> </w:t>
        </w:r>
      </w:ins>
      <w:r>
        <w:rPr>
          <w:rFonts w:ascii="Open Sans" w:eastAsia="Open Sans" w:hAnsi="Open Sans" w:cs="Open Sans"/>
          <w:i/>
          <w:color w:val="222222"/>
        </w:rPr>
        <w:t>of non-steady state occurs when a biological assemblage is undergoing succession following disturbance or formation of new habitat</w:t>
      </w:r>
      <w:ins w:id="64" w:author="Linden Schneider" w:date="2016-10-13T14:45:00Z">
        <w:r w:rsidR="00395CC9">
          <w:rPr>
            <w:rFonts w:ascii="Open Sans" w:eastAsia="Open Sans" w:hAnsi="Open Sans" w:cs="Open Sans"/>
            <w:i/>
            <w:color w:val="222222"/>
          </w:rPr>
          <w:t>.</w:t>
        </w:r>
      </w:ins>
      <w:del w:id="65" w:author="Linden Schneider" w:date="2016-10-13T14:45:00Z">
        <w:r w:rsidDel="00395CC9">
          <w:rPr>
            <w:rFonts w:ascii="Open Sans" w:eastAsia="Open Sans" w:hAnsi="Open Sans" w:cs="Open Sans"/>
            <w:i/>
            <w:color w:val="222222"/>
          </w:rPr>
          <w:delText>;</w:delText>
        </w:r>
      </w:del>
      <w:ins w:id="66" w:author="Linden Schneider" w:date="2016-10-13T14:45:00Z">
        <w:r w:rsidR="00395CC9">
          <w:rPr>
            <w:rFonts w:ascii="Open Sans" w:eastAsia="Open Sans" w:hAnsi="Open Sans" w:cs="Open Sans"/>
            <w:i/>
            <w:color w:val="222222"/>
          </w:rPr>
          <w:t xml:space="preserve"> </w:t>
        </w:r>
      </w:ins>
      <w:commentRangeStart w:id="67"/>
      <w:del w:id="68" w:author="Linden Schneider" w:date="2016-10-13T14:45:00Z">
        <w:r w:rsidDel="00395CC9">
          <w:rPr>
            <w:rFonts w:ascii="Open Sans" w:eastAsia="Open Sans" w:hAnsi="Open Sans" w:cs="Open Sans"/>
            <w:i/>
            <w:color w:val="222222"/>
          </w:rPr>
          <w:delText xml:space="preserve"> </w:delText>
        </w:r>
      </w:del>
      <w:ins w:id="69" w:author="Linden Schneider" w:date="2016-10-13T14:45:00Z">
        <w:r w:rsidR="00395CC9">
          <w:rPr>
            <w:rFonts w:ascii="Open Sans" w:eastAsia="Open Sans" w:hAnsi="Open Sans" w:cs="Open Sans"/>
            <w:i/>
            <w:color w:val="222222"/>
          </w:rPr>
          <w:t>I</w:t>
        </w:r>
      </w:ins>
      <w:del w:id="70" w:author="Linden Schneider" w:date="2016-10-13T14:45:00Z">
        <w:r w:rsidDel="00395CC9">
          <w:rPr>
            <w:rFonts w:ascii="Open Sans" w:eastAsia="Open Sans" w:hAnsi="Open Sans" w:cs="Open Sans"/>
            <w:i/>
            <w:color w:val="222222"/>
          </w:rPr>
          <w:delText>i</w:delText>
        </w:r>
      </w:del>
      <w:r>
        <w:rPr>
          <w:rFonts w:ascii="Open Sans" w:eastAsia="Open Sans" w:hAnsi="Open Sans" w:cs="Open Sans"/>
          <w:i/>
          <w:color w:val="222222"/>
        </w:rPr>
        <w:t>n this case populations of most species in the community and species composition itself will be in flux due to the stochas</w:t>
      </w:r>
      <w:r>
        <w:rPr>
          <w:rFonts w:ascii="Open Sans" w:eastAsia="Open Sans" w:hAnsi="Open Sans" w:cs="Open Sans"/>
          <w:i/>
          <w:color w:val="222222"/>
        </w:rPr>
        <w:t>ticity of immigration and small population sizes.</w:t>
      </w:r>
      <w:commentRangeEnd w:id="67"/>
      <w:r>
        <w:commentReference w:id="67"/>
      </w:r>
      <w:r>
        <w:rPr>
          <w:rFonts w:ascii="Open Sans" w:eastAsia="Open Sans" w:hAnsi="Open Sans" w:cs="Open Sans"/>
          <w:i/>
          <w:color w:val="222222"/>
        </w:rPr>
        <w:t xml:space="preserve"> In such a situation the assemblage may be expected to eventually converge on a steady state. Recovery from disturbance, range expansion following climate change</w:t>
      </w:r>
      <w:ins w:id="71" w:author="Linden Schneider" w:date="2016-10-13T14:45:00Z">
        <w:r w:rsidR="00395CC9">
          <w:rPr>
            <w:rFonts w:ascii="Open Sans" w:eastAsia="Open Sans" w:hAnsi="Open Sans" w:cs="Open Sans"/>
            <w:i/>
            <w:color w:val="222222"/>
          </w:rPr>
          <w:t>,</w:t>
        </w:r>
      </w:ins>
      <w:r>
        <w:rPr>
          <w:rFonts w:ascii="Open Sans" w:eastAsia="Open Sans" w:hAnsi="Open Sans" w:cs="Open Sans"/>
          <w:i/>
          <w:color w:val="222222"/>
        </w:rPr>
        <w:t xml:space="preserve"> and primary succession are all potential e</w:t>
      </w:r>
      <w:r>
        <w:rPr>
          <w:rFonts w:ascii="Open Sans" w:eastAsia="Open Sans" w:hAnsi="Open Sans" w:cs="Open Sans"/>
          <w:i/>
          <w:color w:val="222222"/>
        </w:rPr>
        <w:t>xamples of</w:t>
      </w:r>
      <w:ins w:id="72" w:author="Linden Schneider" w:date="2016-10-13T14:46:00Z">
        <w:r w:rsidR="00395CC9">
          <w:rPr>
            <w:rFonts w:ascii="Open Sans" w:eastAsia="Open Sans" w:hAnsi="Open Sans" w:cs="Open Sans"/>
            <w:i/>
            <w:color w:val="222222"/>
          </w:rPr>
          <w:t xml:space="preserve"> this first case of</w:t>
        </w:r>
      </w:ins>
      <w:del w:id="73" w:author="Linden Schneider" w:date="2016-10-13T14:46:00Z">
        <w:r w:rsidDel="00395CC9">
          <w:rPr>
            <w:rFonts w:ascii="Open Sans" w:eastAsia="Open Sans" w:hAnsi="Open Sans" w:cs="Open Sans"/>
            <w:i/>
            <w:color w:val="222222"/>
          </w:rPr>
          <w:delText xml:space="preserve"> such</w:delText>
        </w:r>
      </w:del>
      <w:r>
        <w:rPr>
          <w:rFonts w:ascii="Open Sans" w:eastAsia="Open Sans" w:hAnsi="Open Sans" w:cs="Open Sans"/>
          <w:i/>
          <w:color w:val="222222"/>
        </w:rPr>
        <w:t xml:space="preserve"> non-steady state. The second case occurs when novel mechanisms actively drive an assemblage away from steady state; such mechanisms could include escalatory species interactions </w:t>
      </w:r>
      <w:commentRangeStart w:id="74"/>
      <w:r>
        <w:rPr>
          <w:rFonts w:ascii="Open Sans" w:eastAsia="Open Sans" w:hAnsi="Open Sans" w:cs="Open Sans"/>
          <w:i/>
          <w:color w:val="222222"/>
        </w:rPr>
        <w:t>or rapid diversification and adaptation in the face of newfoun</w:t>
      </w:r>
      <w:r>
        <w:rPr>
          <w:rFonts w:ascii="Open Sans" w:eastAsia="Open Sans" w:hAnsi="Open Sans" w:cs="Open Sans"/>
          <w:i/>
          <w:color w:val="222222"/>
        </w:rPr>
        <w:t xml:space="preserve">d selective </w:t>
      </w:r>
      <w:r>
        <w:rPr>
          <w:rFonts w:ascii="Open Sans" w:eastAsia="Open Sans" w:hAnsi="Open Sans" w:cs="Open Sans"/>
          <w:i/>
          <w:color w:val="222222"/>
        </w:rPr>
        <w:lastRenderedPageBreak/>
        <w:t>pressures.</w:t>
      </w:r>
      <w:commentRangeEnd w:id="74"/>
      <w:r>
        <w:commentReference w:id="74"/>
      </w:r>
      <w:r>
        <w:rPr>
          <w:rFonts w:ascii="Open Sans" w:eastAsia="Open Sans" w:hAnsi="Open Sans" w:cs="Open Sans"/>
          <w:i/>
          <w:color w:val="222222"/>
        </w:rPr>
        <w:t xml:space="preserve"> In both cases idealized ecological theory should fail to predict the static biodiversity patterns of the system and departures from population genetic theory should indicate what demographic dynamics are associated with the failur</w:t>
      </w:r>
      <w:r>
        <w:rPr>
          <w:rFonts w:ascii="Open Sans" w:eastAsia="Open Sans" w:hAnsi="Open Sans" w:cs="Open Sans"/>
          <w:i/>
          <w:color w:val="222222"/>
        </w:rPr>
        <w:t>e of ecological theory.</w:t>
      </w:r>
    </w:p>
    <w:p w14:paraId="6037C0DD" w14:textId="77777777" w:rsidR="005946D0" w:rsidRDefault="00B5242E" w:rsidP="009F48C1">
      <w:pPr>
        <w:spacing w:line="480" w:lineRule="auto"/>
        <w:pPrChange w:id="75" w:author="Linden Schneider" w:date="2016-10-13T14:30:00Z">
          <w:pPr/>
        </w:pPrChange>
      </w:pPr>
      <w:r>
        <w:rPr>
          <w:rFonts w:ascii="Open Sans" w:eastAsia="Open Sans" w:hAnsi="Open Sans" w:cs="Open Sans"/>
          <w:b/>
          <w:color w:val="222222"/>
        </w:rPr>
        <w:t>------------------------------------------------------------------------------------------------------------------------------------</w:t>
      </w:r>
    </w:p>
    <w:p w14:paraId="55EEBA4C" w14:textId="77777777" w:rsidR="005946D0" w:rsidRDefault="005946D0" w:rsidP="009F48C1">
      <w:pPr>
        <w:spacing w:line="480" w:lineRule="auto"/>
        <w:pPrChange w:id="76" w:author="Linden Schneider" w:date="2016-10-13T14:30:00Z">
          <w:pPr/>
        </w:pPrChange>
      </w:pPr>
    </w:p>
    <w:p w14:paraId="426DD18C" w14:textId="77777777" w:rsidR="005946D0" w:rsidRDefault="00B5242E" w:rsidP="009F48C1">
      <w:pPr>
        <w:spacing w:line="480" w:lineRule="auto"/>
        <w:pPrChange w:id="77" w:author="Linden Schneider" w:date="2016-10-13T14:30:00Z">
          <w:pPr/>
        </w:pPrChange>
      </w:pPr>
      <w:r>
        <w:rPr>
          <w:rFonts w:ascii="Open Sans" w:eastAsia="Open Sans" w:hAnsi="Open Sans" w:cs="Open Sans"/>
          <w:color w:val="222222"/>
        </w:rPr>
        <w:t xml:space="preserve">Deviations from METE </w:t>
      </w:r>
      <w:commentRangeStart w:id="78"/>
      <w:r>
        <w:rPr>
          <w:rFonts w:ascii="Open Sans" w:eastAsia="Open Sans" w:hAnsi="Open Sans" w:cs="Open Sans"/>
          <w:color w:val="222222"/>
        </w:rPr>
        <w:t xml:space="preserve">allow us to identify ecological systems out of </w:t>
      </w:r>
      <w:commentRangeEnd w:id="78"/>
      <w:r>
        <w:commentReference w:id="78"/>
      </w:r>
      <w:r>
        <w:rPr>
          <w:rFonts w:ascii="Open Sans" w:eastAsia="Open Sans" w:hAnsi="Open Sans" w:cs="Open Sans"/>
          <w:color w:val="222222"/>
        </w:rPr>
        <w:t>statistical steady state \</w:t>
      </w:r>
      <w:proofErr w:type="spellStart"/>
      <w:r>
        <w:rPr>
          <w:rFonts w:ascii="Open Sans" w:eastAsia="Open Sans" w:hAnsi="Open Sans" w:cs="Open Sans"/>
          <w:color w:val="222222"/>
        </w:rPr>
        <w:t>c</w:t>
      </w:r>
      <w:r>
        <w:rPr>
          <w:rFonts w:ascii="Open Sans" w:eastAsia="Open Sans" w:hAnsi="Open Sans" w:cs="Open Sans"/>
          <w:color w:val="222222"/>
        </w:rPr>
        <w:t>itep</w:t>
      </w:r>
      <w:proofErr w:type="spellEnd"/>
      <w:r>
        <w:rPr>
          <w:rFonts w:ascii="Open Sans" w:eastAsia="Open Sans" w:hAnsi="Open Sans" w:cs="Open Sans"/>
          <w:color w:val="222222"/>
        </w:rPr>
        <w:t>{harte2011, rominger2015}.  Drivers of such non-equilibrium include rapid assembly following disturbance \</w:t>
      </w:r>
      <w:proofErr w:type="spellStart"/>
      <w:r>
        <w:rPr>
          <w:rFonts w:ascii="Open Sans" w:eastAsia="Open Sans" w:hAnsi="Open Sans" w:cs="Open Sans"/>
          <w:color w:val="222222"/>
        </w:rPr>
        <w:t>citep</w:t>
      </w:r>
      <w:proofErr w:type="spellEnd"/>
      <w:r>
        <w:rPr>
          <w:rFonts w:ascii="Open Sans" w:eastAsia="Open Sans" w:hAnsi="Open Sans" w:cs="Open Sans"/>
          <w:color w:val="222222"/>
        </w:rPr>
        <w:t>{harte2011} and constraints imposed by evolutionary history and non-neutral adaptive differences between species that violate the statistical</w:t>
      </w:r>
      <w:r>
        <w:rPr>
          <w:rFonts w:ascii="Open Sans" w:eastAsia="Open Sans" w:hAnsi="Open Sans" w:cs="Open Sans"/>
          <w:color w:val="222222"/>
        </w:rPr>
        <w:t xml:space="preserve"> assumptions underlying the principle of maximum information entropy \</w:t>
      </w:r>
      <w:proofErr w:type="spellStart"/>
      <w:proofErr w:type="gramStart"/>
      <w:r>
        <w:rPr>
          <w:rFonts w:ascii="Open Sans" w:eastAsia="Open Sans" w:hAnsi="Open Sans" w:cs="Open Sans"/>
          <w:color w:val="222222"/>
        </w:rPr>
        <w:t>cit</w:t>
      </w:r>
      <w:commentRangeStart w:id="79"/>
      <w:r>
        <w:rPr>
          <w:rFonts w:ascii="Open Sans" w:eastAsia="Open Sans" w:hAnsi="Open Sans" w:cs="Open Sans"/>
          <w:color w:val="222222"/>
        </w:rPr>
        <w:t>ep</w:t>
      </w:r>
      <w:proofErr w:type="spellEnd"/>
      <w:r>
        <w:rPr>
          <w:rFonts w:ascii="Open Sans" w:eastAsia="Open Sans" w:hAnsi="Open Sans" w:cs="Open Sans"/>
          <w:color w:val="222222"/>
        </w:rPr>
        <w:t>{</w:t>
      </w:r>
      <w:proofErr w:type="gramEnd"/>
      <w:r>
        <w:rPr>
          <w:rFonts w:ascii="Open Sans" w:eastAsia="Open Sans" w:hAnsi="Open Sans" w:cs="Open Sans"/>
          <w:color w:val="222222"/>
        </w:rPr>
        <w:t xml:space="preserve">rominger2015}. </w:t>
      </w:r>
      <w:commentRangeEnd w:id="79"/>
      <w:r w:rsidR="00395CC9">
        <w:rPr>
          <w:rStyle w:val="CommentReference"/>
        </w:rPr>
        <w:commentReference w:id="79"/>
      </w:r>
      <w:r>
        <w:rPr>
          <w:rFonts w:ascii="Open Sans" w:eastAsia="Open Sans" w:hAnsi="Open Sans" w:cs="Open Sans"/>
          <w:color w:val="222222"/>
        </w:rPr>
        <w:t xml:space="preserve"> In order to harness these promising properties of METE as a non-equilibrium diagnostic tool more tes</w:t>
      </w:r>
      <w:commentRangeStart w:id="80"/>
      <w:commentRangeStart w:id="81"/>
      <w:r>
        <w:rPr>
          <w:rFonts w:ascii="Open Sans" w:eastAsia="Open Sans" w:hAnsi="Open Sans" w:cs="Open Sans"/>
          <w:color w:val="222222"/>
        </w:rPr>
        <w:t>ting is needed to understand how exactly the ecological and evol</w:t>
      </w:r>
      <w:r>
        <w:rPr>
          <w:rFonts w:ascii="Open Sans" w:eastAsia="Open Sans" w:hAnsi="Open Sans" w:cs="Open Sans"/>
          <w:color w:val="222222"/>
        </w:rPr>
        <w:t>utionary setting of a community predicts its deviation from METE</w:t>
      </w:r>
      <w:commentRangeEnd w:id="80"/>
      <w:r>
        <w:commentReference w:id="80"/>
      </w:r>
      <w:commentRangeEnd w:id="81"/>
      <w:r>
        <w:commentReference w:id="81"/>
      </w:r>
      <w:r>
        <w:rPr>
          <w:rFonts w:ascii="Open Sans" w:eastAsia="Open Sans" w:hAnsi="Open Sans" w:cs="Open Sans"/>
          <w:color w:val="222222"/>
        </w:rPr>
        <w:t xml:space="preserve">. </w:t>
      </w:r>
      <w:del w:id="82" w:author="Dan Gruner" w:date="2016-10-14T01:55:00Z">
        <w:r>
          <w:rPr>
            <w:rFonts w:ascii="Open Sans" w:eastAsia="Open Sans" w:hAnsi="Open Sans" w:cs="Open Sans"/>
            <w:color w:val="222222"/>
          </w:rPr>
          <w:delText xml:space="preserve"> The chronological age structure of the Hawaiian archipelago offers the perfect natural experiment to achieve this.</w:delText>
        </w:r>
      </w:del>
    </w:p>
    <w:p w14:paraId="0A0CBCD5" w14:textId="77777777" w:rsidR="005946D0" w:rsidRDefault="005946D0" w:rsidP="009F48C1">
      <w:pPr>
        <w:spacing w:line="480" w:lineRule="auto"/>
        <w:pPrChange w:id="83" w:author="Linden Schneider" w:date="2016-10-13T14:30:00Z">
          <w:pPr/>
        </w:pPrChange>
      </w:pPr>
    </w:p>
    <w:p w14:paraId="25B4EA1B" w14:textId="77777777" w:rsidR="005946D0" w:rsidRDefault="005946D0" w:rsidP="009F48C1">
      <w:pPr>
        <w:spacing w:line="480" w:lineRule="auto"/>
        <w:pPrChange w:id="84" w:author="Linden Schneider" w:date="2016-10-13T14:30:00Z">
          <w:pPr/>
        </w:pPrChange>
      </w:pPr>
    </w:p>
    <w:p w14:paraId="2885E687" w14:textId="77777777" w:rsidR="005946D0" w:rsidRDefault="00B5242E" w:rsidP="009F48C1">
      <w:pPr>
        <w:spacing w:line="480" w:lineRule="auto"/>
        <w:pPrChange w:id="85" w:author="Linden Schneider" w:date="2016-10-13T14:30:00Z">
          <w:pPr/>
        </w:pPrChange>
      </w:pPr>
      <w:r>
        <w:rPr>
          <w:rFonts w:ascii="Open Sans" w:eastAsia="Open Sans" w:hAnsi="Open Sans" w:cs="Open Sans"/>
          <w:color w:val="222222"/>
        </w:rPr>
        <w:t xml:space="preserve">We propose to use </w:t>
      </w:r>
      <w:ins w:id="86" w:author="Dan Gruner" w:date="2016-10-14T01:51:00Z">
        <w:r>
          <w:rPr>
            <w:rFonts w:ascii="Open Sans" w:eastAsia="Open Sans" w:hAnsi="Open Sans" w:cs="Open Sans"/>
            <w:color w:val="222222"/>
          </w:rPr>
          <w:t>islands</w:t>
        </w:r>
      </w:ins>
      <w:del w:id="87" w:author="Dan Gruner" w:date="2016-10-14T01:51:00Z">
        <w:r>
          <w:rPr>
            <w:rFonts w:ascii="Open Sans" w:eastAsia="Open Sans" w:hAnsi="Open Sans" w:cs="Open Sans"/>
            <w:color w:val="222222"/>
          </w:rPr>
          <w:delText>the natural laboratory</w:delText>
        </w:r>
      </w:del>
      <w:r>
        <w:rPr>
          <w:rFonts w:ascii="Open Sans" w:eastAsia="Open Sans" w:hAnsi="Open Sans" w:cs="Open Sans"/>
          <w:color w:val="222222"/>
        </w:rPr>
        <w:t xml:space="preserve"> of the Hawaiian </w:t>
      </w:r>
      <w:proofErr w:type="spellStart"/>
      <w:ins w:id="88" w:author="Dan Gruner" w:date="2016-10-14T01:51:00Z">
        <w:r>
          <w:rPr>
            <w:rFonts w:ascii="Open Sans" w:eastAsia="Open Sans" w:hAnsi="Open Sans" w:cs="Open Sans"/>
            <w:color w:val="222222"/>
          </w:rPr>
          <w:t>archipeligo</w:t>
        </w:r>
      </w:ins>
      <w:proofErr w:type="spellEnd"/>
      <w:del w:id="89" w:author="Dan Gruner" w:date="2016-10-14T01:51:00Z">
        <w:r>
          <w:rPr>
            <w:rFonts w:ascii="Open Sans" w:eastAsia="Open Sans" w:hAnsi="Open Sans" w:cs="Open Sans"/>
            <w:color w:val="222222"/>
          </w:rPr>
          <w:delText>islands</w:delText>
        </w:r>
      </w:del>
      <w:r>
        <w:rPr>
          <w:rFonts w:ascii="Open Sans" w:eastAsia="Open Sans" w:hAnsi="Open Sans" w:cs="Open Sans"/>
          <w:color w:val="222222"/>
        </w:rPr>
        <w:t xml:space="preserve"> to better understand how and why ecosystems depart from steady state, the consequences of these departures on ecosystem function and biodiversity dynamics, including nutrient cycling and </w:t>
      </w:r>
      <w:proofErr w:type="spellStart"/>
      <w:r>
        <w:rPr>
          <w:rFonts w:ascii="Open Sans" w:eastAsia="Open Sans" w:hAnsi="Open Sans" w:cs="Open Sans"/>
          <w:color w:val="222222"/>
        </w:rPr>
        <w:t>invasibility</w:t>
      </w:r>
      <w:proofErr w:type="spellEnd"/>
      <w:r>
        <w:rPr>
          <w:rFonts w:ascii="Open Sans" w:eastAsia="Open Sans" w:hAnsi="Open Sans" w:cs="Open Sans"/>
          <w:color w:val="222222"/>
        </w:rPr>
        <w:t>, and finally, how maximum entropy the</w:t>
      </w:r>
      <w:r>
        <w:rPr>
          <w:rFonts w:ascii="Open Sans" w:eastAsia="Open Sans" w:hAnsi="Open Sans" w:cs="Open Sans"/>
          <w:color w:val="222222"/>
        </w:rPr>
        <w:t>ory can be used as a tool to identify these departures.  Remote island archipelagos provide an opportunity to integrate ecological and evolutionary processes, advancing our understanding of the regulation of biodiversity through the lens of theory.  This i</w:t>
      </w:r>
      <w:r>
        <w:rPr>
          <w:rFonts w:ascii="Open Sans" w:eastAsia="Open Sans" w:hAnsi="Open Sans" w:cs="Open Sans"/>
          <w:color w:val="222222"/>
        </w:rPr>
        <w:t xml:space="preserve">s particularly true when the component islands are arranged </w:t>
      </w:r>
      <w:r>
        <w:rPr>
          <w:rFonts w:ascii="Open Sans" w:eastAsia="Open Sans" w:hAnsi="Open Sans" w:cs="Open Sans"/>
          <w:color w:val="222222"/>
        </w:rPr>
        <w:lastRenderedPageBreak/>
        <w:t xml:space="preserve">chronologically, as is found in </w:t>
      </w:r>
      <w:ins w:id="90" w:author="Linden Schneider" w:date="2016-10-13T14:48:00Z">
        <w:r w:rsidR="00395CC9">
          <w:rPr>
            <w:rFonts w:ascii="Open Sans" w:eastAsia="Open Sans" w:hAnsi="Open Sans" w:cs="Open Sans"/>
            <w:color w:val="222222"/>
          </w:rPr>
          <w:t>“</w:t>
        </w:r>
      </w:ins>
      <w:del w:id="91" w:author="Linden Schneider" w:date="2016-10-13T14:48:00Z">
        <w:r w:rsidDel="00395CC9">
          <w:rPr>
            <w:rFonts w:ascii="Open Sans" w:eastAsia="Open Sans" w:hAnsi="Open Sans" w:cs="Open Sans"/>
            <w:color w:val="222222"/>
          </w:rPr>
          <w:delText>`</w:delText>
        </w:r>
        <w:r w:rsidDel="00395CC9">
          <w:rPr>
            <w:rFonts w:ascii="Open Sans" w:eastAsia="Open Sans" w:hAnsi="Open Sans" w:cs="Open Sans"/>
            <w:color w:val="222222"/>
          </w:rPr>
          <w:delText>`</w:delText>
        </w:r>
      </w:del>
      <w:r>
        <w:rPr>
          <w:rFonts w:ascii="Open Sans" w:eastAsia="Open Sans" w:hAnsi="Open Sans" w:cs="Open Sans"/>
          <w:color w:val="222222"/>
        </w:rPr>
        <w:t>hotspot</w:t>
      </w:r>
      <w:ins w:id="92" w:author="Linden Schneider" w:date="2016-10-13T14:48:00Z">
        <w:r w:rsidR="00395CC9">
          <w:rPr>
            <w:rFonts w:ascii="Open Sans" w:eastAsia="Open Sans" w:hAnsi="Open Sans" w:cs="Open Sans"/>
            <w:color w:val="222222"/>
          </w:rPr>
          <w:t>”</w:t>
        </w:r>
      </w:ins>
      <w:del w:id="93" w:author="Linden Schneider" w:date="2016-10-13T14:48:00Z">
        <w:r w:rsidDel="00395CC9">
          <w:rPr>
            <w:rFonts w:ascii="Open Sans" w:eastAsia="Open Sans" w:hAnsi="Open Sans" w:cs="Open Sans"/>
            <w:color w:val="222222"/>
          </w:rPr>
          <w:delText>''</w:delText>
        </w:r>
      </w:del>
      <w:r>
        <w:rPr>
          <w:rFonts w:ascii="Open Sans" w:eastAsia="Open Sans" w:hAnsi="Open Sans" w:cs="Open Sans"/>
          <w:color w:val="222222"/>
        </w:rPr>
        <w:t xml:space="preserve"> islands that form a </w:t>
      </w:r>
      <w:ins w:id="94" w:author="Dan Gruner" w:date="2016-10-14T01:34:00Z">
        <w:del w:id="95" w:author="Linden Schneider" w:date="2016-10-13T14:49:00Z">
          <w:r w:rsidDel="00395CC9">
            <w:rPr>
              <w:rFonts w:ascii="Open Sans" w:eastAsia="Open Sans" w:hAnsi="Open Sans" w:cs="Open Sans"/>
              <w:color w:val="222222"/>
            </w:rPr>
            <w:delText>geological age</w:delText>
          </w:r>
        </w:del>
      </w:ins>
      <w:del w:id="96" w:author="Linden Schneider" w:date="2016-10-13T14:49:00Z">
        <w:r w:rsidDel="00395CC9">
          <w:rPr>
            <w:rFonts w:ascii="Open Sans" w:eastAsia="Open Sans" w:hAnsi="Open Sans" w:cs="Open Sans"/>
            <w:color w:val="222222"/>
          </w:rPr>
          <w:delText>chronological</w:delText>
        </w:r>
        <w:r w:rsidDel="00395CC9">
          <w:rPr>
            <w:rFonts w:ascii="Open Sans" w:eastAsia="Open Sans" w:hAnsi="Open Sans" w:cs="Open Sans"/>
            <w:color w:val="222222"/>
          </w:rPr>
          <w:delText xml:space="preserve"> gradient </w:delText>
        </w:r>
      </w:del>
      <w:proofErr w:type="spellStart"/>
      <w:ins w:id="97" w:author="Linden Schneider" w:date="2016-10-13T14:49:00Z">
        <w:r w:rsidR="00395CC9">
          <w:rPr>
            <w:rFonts w:ascii="Open Sans" w:eastAsia="Open Sans" w:hAnsi="Open Sans" w:cs="Open Sans"/>
            <w:color w:val="222222"/>
          </w:rPr>
          <w:t>chronosequence</w:t>
        </w:r>
        <w:proofErr w:type="spellEnd"/>
        <w:r w:rsidR="00395CC9">
          <w:rPr>
            <w:rFonts w:ascii="Open Sans" w:eastAsia="Open Sans" w:hAnsi="Open Sans" w:cs="Open Sans"/>
            <w:color w:val="222222"/>
          </w:rPr>
          <w:t xml:space="preserve"> </w:t>
        </w:r>
      </w:ins>
      <w:r>
        <w:rPr>
          <w:rFonts w:ascii="Open Sans" w:eastAsia="Open Sans" w:hAnsi="Open Sans" w:cs="Open Sans"/>
          <w:color w:val="222222"/>
        </w:rPr>
        <w:t xml:space="preserve">representing snapshots of community assembly through evolutionary time. Such islands </w:t>
      </w:r>
      <w:del w:id="98" w:author="Dan Gruner" w:date="2016-10-14T01:35:00Z">
        <w:r>
          <w:rPr>
            <w:rFonts w:ascii="Open Sans" w:eastAsia="Open Sans" w:hAnsi="Open Sans" w:cs="Open Sans"/>
            <w:color w:val="222222"/>
          </w:rPr>
          <w:delText xml:space="preserve">not only </w:delText>
        </w:r>
      </w:del>
      <w:r>
        <w:rPr>
          <w:rFonts w:ascii="Open Sans" w:eastAsia="Open Sans" w:hAnsi="Open Sans" w:cs="Open Sans"/>
          <w:color w:val="222222"/>
        </w:rPr>
        <w:t>p</w:t>
      </w:r>
      <w:r>
        <w:rPr>
          <w:rFonts w:ascii="Open Sans" w:eastAsia="Open Sans" w:hAnsi="Open Sans" w:cs="Open Sans"/>
          <w:color w:val="222222"/>
        </w:rPr>
        <w:t>rovide simple and discrete systems,</w:t>
      </w:r>
      <w:ins w:id="99" w:author="Linden Schneider" w:date="2016-10-13T14:49:00Z">
        <w:r w:rsidR="00395CC9">
          <w:rPr>
            <w:rFonts w:ascii="Open Sans" w:eastAsia="Open Sans" w:hAnsi="Open Sans" w:cs="Open Sans"/>
            <w:color w:val="222222"/>
          </w:rPr>
          <w:t xml:space="preserve"> </w:t>
        </w:r>
      </w:ins>
      <w:del w:id="100" w:author="Dan Gruner" w:date="2016-10-14T01:36:00Z">
        <w:r>
          <w:rPr>
            <w:rFonts w:ascii="Open Sans" w:eastAsia="Open Sans" w:hAnsi="Open Sans" w:cs="Open Sans"/>
            <w:color w:val="222222"/>
          </w:rPr>
          <w:delText xml:space="preserve"> but they also offer advantages for ecological and evolutionary study because </w:delText>
        </w:r>
      </w:del>
      <w:r>
        <w:rPr>
          <w:rFonts w:ascii="Open Sans" w:eastAsia="Open Sans" w:hAnsi="Open Sans" w:cs="Open Sans"/>
          <w:color w:val="222222"/>
        </w:rPr>
        <w:t xml:space="preserve">of </w:t>
      </w:r>
      <w:del w:id="101" w:author="Dan Gruner" w:date="2016-10-14T01:36:00Z">
        <w:r>
          <w:rPr>
            <w:rFonts w:ascii="Open Sans" w:eastAsia="Open Sans" w:hAnsi="Open Sans" w:cs="Open Sans"/>
            <w:color w:val="222222"/>
          </w:rPr>
          <w:delText xml:space="preserve">their </w:delText>
        </w:r>
      </w:del>
      <w:r>
        <w:rPr>
          <w:rFonts w:ascii="Open Sans" w:eastAsia="Open Sans" w:hAnsi="Open Sans" w:cs="Open Sans"/>
          <w:color w:val="222222"/>
        </w:rPr>
        <w:t>known age</w:t>
      </w:r>
      <w:del w:id="102" w:author="Dan Gruner" w:date="2016-10-14T01:37:00Z">
        <w:r>
          <w:rPr>
            <w:rFonts w:ascii="Open Sans" w:eastAsia="Open Sans" w:hAnsi="Open Sans" w:cs="Open Sans"/>
            <w:color w:val="222222"/>
          </w:rPr>
          <w:delText>,</w:delText>
        </w:r>
      </w:del>
      <w:r>
        <w:rPr>
          <w:rFonts w:ascii="Open Sans" w:eastAsia="Open Sans" w:hAnsi="Open Sans" w:cs="Open Sans"/>
          <w:color w:val="222222"/>
        </w:rPr>
        <w:t xml:space="preserve"> and varying area, allowing them to serve as</w:t>
      </w:r>
      <w:ins w:id="103" w:author="Dan Gruner" w:date="2016-10-14T01:37:00Z">
        <w:r>
          <w:rPr>
            <w:rFonts w:ascii="Open Sans" w:eastAsia="Open Sans" w:hAnsi="Open Sans" w:cs="Open Sans"/>
            <w:color w:val="222222"/>
          </w:rPr>
          <w:t xml:space="preserve"> excellent</w:t>
        </w:r>
      </w:ins>
      <w:r>
        <w:rPr>
          <w:rFonts w:ascii="Open Sans" w:eastAsia="Open Sans" w:hAnsi="Open Sans" w:cs="Open Sans"/>
          <w:color w:val="222222"/>
        </w:rPr>
        <w:t xml:space="preserve"> ``natural laboratories'' </w:t>
      </w:r>
      <w:ins w:id="104" w:author="Dan Gruner" w:date="2016-10-14T01:52:00Z">
        <w:r>
          <w:rPr>
            <w:rFonts w:ascii="Open Sans" w:eastAsia="Open Sans" w:hAnsi="Open Sans" w:cs="Open Sans"/>
            <w:color w:val="222222"/>
          </w:rPr>
          <w:t>for ecological and evolutionary study</w:t>
        </w:r>
        <w:r>
          <w:rPr>
            <w:rFonts w:ascii="Open Sans" w:eastAsia="Open Sans" w:hAnsi="Open Sans" w:cs="Open Sans"/>
            <w:color w:val="222222"/>
          </w:rPr>
          <w:t xml:space="preserve"> in a r</w:t>
        </w:r>
        <w:r>
          <w:rPr>
            <w:rFonts w:ascii="Open Sans" w:eastAsia="Open Sans" w:hAnsi="Open Sans" w:cs="Open Sans"/>
            <w:color w:val="222222"/>
          </w:rPr>
          <w:t xml:space="preserve">egional context </w:t>
        </w:r>
      </w:ins>
      <w:r>
        <w:rPr>
          <w:rFonts w:ascii="Open Sans" w:eastAsia="Open Sans" w:hAnsi="Open Sans" w:cs="Open Sans"/>
          <w:color w:val="222222"/>
        </w:rPr>
        <w:t xml:space="preserve">(Simon 1987; Chadwick et al. 2007; Gillespie and </w:t>
      </w:r>
      <w:proofErr w:type="spellStart"/>
      <w:r>
        <w:rPr>
          <w:rFonts w:ascii="Open Sans" w:eastAsia="Open Sans" w:hAnsi="Open Sans" w:cs="Open Sans"/>
          <w:color w:val="222222"/>
        </w:rPr>
        <w:t>Clague</w:t>
      </w:r>
      <w:proofErr w:type="spellEnd"/>
      <w:r>
        <w:rPr>
          <w:rFonts w:ascii="Open Sans" w:eastAsia="Open Sans" w:hAnsi="Open Sans" w:cs="Open Sans"/>
          <w:color w:val="222222"/>
        </w:rPr>
        <w:t xml:space="preserve"> 2009). </w:t>
      </w:r>
      <w:ins w:id="105" w:author="Dan Gruner" w:date="2016-10-14T01:40:00Z">
        <w:r>
          <w:rPr>
            <w:rFonts w:ascii="Open Sans" w:eastAsia="Open Sans" w:hAnsi="Open Sans" w:cs="Open Sans"/>
            <w:color w:val="222222"/>
          </w:rPr>
          <w:t>Our team has</w:t>
        </w:r>
      </w:ins>
      <w:del w:id="106" w:author="Dan Gruner" w:date="2016-10-14T01:40:00Z">
        <w:r>
          <w:rPr>
            <w:rFonts w:ascii="Open Sans" w:eastAsia="Open Sans" w:hAnsi="Open Sans" w:cs="Open Sans"/>
            <w:color w:val="222222"/>
          </w:rPr>
          <w:delText>We have</w:delText>
        </w:r>
      </w:del>
      <w:r>
        <w:rPr>
          <w:rFonts w:ascii="Open Sans" w:eastAsia="Open Sans" w:hAnsi="Open Sans" w:cs="Open Sans"/>
          <w:color w:val="222222"/>
        </w:rPr>
        <w:t xml:space="preserve"> a strong foundation of research</w:t>
      </w:r>
      <w:ins w:id="107" w:author="Dan Gruner" w:date="2016-10-14T01:41:00Z">
        <w:r>
          <w:rPr>
            <w:rFonts w:ascii="Open Sans" w:eastAsia="Open Sans" w:hAnsi="Open Sans" w:cs="Open Sans"/>
            <w:color w:val="222222"/>
          </w:rPr>
          <w:t xml:space="preserve"> expertise and experience</w:t>
        </w:r>
      </w:ins>
      <w:r>
        <w:rPr>
          <w:rFonts w:ascii="Open Sans" w:eastAsia="Open Sans" w:hAnsi="Open Sans" w:cs="Open Sans"/>
          <w:color w:val="222222"/>
        </w:rPr>
        <w:t xml:space="preserve"> across the islands on microbes (PI Brodie), arthropods </w:t>
      </w:r>
      <w:commentRangeStart w:id="108"/>
      <w:r>
        <w:rPr>
          <w:rFonts w:ascii="Open Sans" w:eastAsia="Open Sans" w:hAnsi="Open Sans" w:cs="Open Sans"/>
          <w:color w:val="222222"/>
        </w:rPr>
        <w:t>(</w:t>
      </w:r>
      <w:del w:id="109" w:author="Dan Gruner" w:date="2016-10-14T01:38:00Z">
        <w:r>
          <w:rPr>
            <w:rFonts w:ascii="Open Sans" w:eastAsia="Open Sans" w:hAnsi="Open Sans" w:cs="Open Sans"/>
            <w:color w:val="222222"/>
          </w:rPr>
          <w:delText xml:space="preserve"> </w:delText>
        </w:r>
      </w:del>
      <w:r>
        <w:rPr>
          <w:rFonts w:ascii="Open Sans" w:eastAsia="Open Sans" w:hAnsi="Open Sans" w:cs="Open Sans"/>
          <w:color w:val="222222"/>
        </w:rPr>
        <w:t xml:space="preserve">PIs </w:t>
      </w:r>
      <w:proofErr w:type="spellStart"/>
      <w:r>
        <w:rPr>
          <w:rFonts w:ascii="Open Sans" w:eastAsia="Open Sans" w:hAnsi="Open Sans" w:cs="Open Sans"/>
          <w:color w:val="222222"/>
        </w:rPr>
        <w:t>Rominger</w:t>
      </w:r>
      <w:proofErr w:type="spellEnd"/>
      <w:r>
        <w:rPr>
          <w:rFonts w:ascii="Open Sans" w:eastAsia="Open Sans" w:hAnsi="Open Sans" w:cs="Open Sans"/>
          <w:color w:val="222222"/>
        </w:rPr>
        <w:t xml:space="preserve">, Gillespie, </w:t>
      </w:r>
      <w:proofErr w:type="spellStart"/>
      <w:r>
        <w:rPr>
          <w:rFonts w:ascii="Open Sans" w:eastAsia="Open Sans" w:hAnsi="Open Sans" w:cs="Open Sans"/>
          <w:color w:val="222222"/>
        </w:rPr>
        <w:t>Gruner</w:t>
      </w:r>
      <w:proofErr w:type="spellEnd"/>
      <w:r>
        <w:rPr>
          <w:rFonts w:ascii="Open Sans" w:eastAsia="Open Sans" w:hAnsi="Open Sans" w:cs="Open Sans"/>
          <w:color w:val="222222"/>
        </w:rPr>
        <w:t xml:space="preserve"> and </w:t>
      </w:r>
      <w:proofErr w:type="spellStart"/>
      <w:r>
        <w:rPr>
          <w:rFonts w:ascii="Open Sans" w:eastAsia="Open Sans" w:hAnsi="Open Sans" w:cs="Open Sans"/>
          <w:color w:val="222222"/>
        </w:rPr>
        <w:t>Krehenwinkel</w:t>
      </w:r>
      <w:proofErr w:type="spellEnd"/>
      <w:r>
        <w:rPr>
          <w:rFonts w:ascii="Open Sans" w:eastAsia="Open Sans" w:hAnsi="Open Sans" w:cs="Open Sans"/>
          <w:color w:val="222222"/>
        </w:rPr>
        <w:t xml:space="preserve">), plants (PI Chase), and theory (PIs </w:t>
      </w:r>
      <w:proofErr w:type="spellStart"/>
      <w:r>
        <w:rPr>
          <w:rFonts w:ascii="Open Sans" w:eastAsia="Open Sans" w:hAnsi="Open Sans" w:cs="Open Sans"/>
          <w:color w:val="222222"/>
        </w:rPr>
        <w:t>Rominger</w:t>
      </w:r>
      <w:proofErr w:type="spellEnd"/>
      <w:r>
        <w:rPr>
          <w:rFonts w:ascii="Open Sans" w:eastAsia="Open Sans" w:hAnsi="Open Sans" w:cs="Open Sans"/>
          <w:color w:val="222222"/>
        </w:rPr>
        <w:t xml:space="preserve"> and Chase)</w:t>
      </w:r>
      <w:commentRangeEnd w:id="108"/>
      <w:r>
        <w:commentReference w:id="108"/>
      </w:r>
      <w:r>
        <w:rPr>
          <w:rFonts w:ascii="Open Sans" w:eastAsia="Open Sans" w:hAnsi="Open Sans" w:cs="Open Sans"/>
          <w:color w:val="222222"/>
        </w:rPr>
        <w:t xml:space="preserve">. </w:t>
      </w:r>
    </w:p>
    <w:p w14:paraId="33E97EEB" w14:textId="77777777" w:rsidR="005946D0" w:rsidRDefault="005946D0" w:rsidP="009F48C1">
      <w:pPr>
        <w:spacing w:line="480" w:lineRule="auto"/>
        <w:pPrChange w:id="110" w:author="Linden Schneider" w:date="2016-10-13T14:30:00Z">
          <w:pPr/>
        </w:pPrChange>
      </w:pPr>
    </w:p>
    <w:p w14:paraId="1FB6C7DA" w14:textId="77777777" w:rsidR="005946D0" w:rsidRDefault="00B5242E" w:rsidP="009F48C1">
      <w:pPr>
        <w:spacing w:line="480" w:lineRule="auto"/>
        <w:pPrChange w:id="111" w:author="Linden Schneider" w:date="2016-10-13T14:30:00Z">
          <w:pPr/>
        </w:pPrChange>
      </w:pPr>
      <w:r>
        <w:rPr>
          <w:rFonts w:ascii="Open Sans" w:eastAsia="Open Sans" w:hAnsi="Open Sans" w:cs="Open Sans"/>
          <w:color w:val="222222"/>
        </w:rPr>
        <w:t>We will characterize the ecological communities, including their abundance, diversity</w:t>
      </w:r>
      <w:ins w:id="112" w:author="Linden Schneider" w:date="2016-10-13T14:50:00Z">
        <w:r w:rsidR="00FF1553">
          <w:rPr>
            <w:rFonts w:ascii="Open Sans" w:eastAsia="Open Sans" w:hAnsi="Open Sans" w:cs="Open Sans"/>
            <w:color w:val="222222"/>
          </w:rPr>
          <w:t>,</w:t>
        </w:r>
      </w:ins>
      <w:r>
        <w:rPr>
          <w:rFonts w:ascii="Open Sans" w:eastAsia="Open Sans" w:hAnsi="Open Sans" w:cs="Open Sans"/>
          <w:color w:val="222222"/>
        </w:rPr>
        <w:t xml:space="preserve"> and network structure, associated with three critical stag</w:t>
      </w:r>
      <w:r>
        <w:rPr>
          <w:rFonts w:ascii="Open Sans" w:eastAsia="Open Sans" w:hAnsi="Open Sans" w:cs="Open Sans"/>
          <w:color w:val="222222"/>
        </w:rPr>
        <w:t>es in</w:t>
      </w:r>
      <w:commentRangeStart w:id="113"/>
      <w:r>
        <w:rPr>
          <w:rFonts w:ascii="Open Sans" w:eastAsia="Open Sans" w:hAnsi="Open Sans" w:cs="Open Sans"/>
          <w:color w:val="222222"/>
        </w:rPr>
        <w:t xml:space="preserve"> nutrient cycling:</w:t>
      </w:r>
      <w:commentRangeEnd w:id="113"/>
      <w:r w:rsidR="00FF1553">
        <w:rPr>
          <w:rStyle w:val="CommentReference"/>
        </w:rPr>
        <w:commentReference w:id="113"/>
      </w:r>
      <w:r>
        <w:rPr>
          <w:rFonts w:ascii="Open Sans" w:eastAsia="Open Sans" w:hAnsi="Open Sans" w:cs="Open Sans"/>
          <w:color w:val="222222"/>
        </w:rPr>
        <w:t xml:space="preserve"> 1) Living plants, the arthropods they support</w:t>
      </w:r>
      <w:ins w:id="114" w:author="Linden Schneider" w:date="2016-10-13T14:51:00Z">
        <w:r w:rsidR="00FF1553">
          <w:rPr>
            <w:rFonts w:ascii="Open Sans" w:eastAsia="Open Sans" w:hAnsi="Open Sans" w:cs="Open Sans"/>
            <w:color w:val="222222"/>
          </w:rPr>
          <w:t>,</w:t>
        </w:r>
      </w:ins>
      <w:r>
        <w:rPr>
          <w:rFonts w:ascii="Open Sans" w:eastAsia="Open Sans" w:hAnsi="Open Sans" w:cs="Open Sans"/>
          <w:color w:val="222222"/>
        </w:rPr>
        <w:t xml:space="preserve"> and the microbes supported by both; 2) Plant and animal detritus and its associated arthropod and microbial communities; and 3) Soil communities of arthropods and microbes.  In each of t</w:t>
      </w:r>
      <w:r>
        <w:rPr>
          <w:rFonts w:ascii="Open Sans" w:eastAsia="Open Sans" w:hAnsi="Open Sans" w:cs="Open Sans"/>
          <w:color w:val="222222"/>
        </w:rPr>
        <w:t>hese ecosystem domains we will use the maximum entropy theory of ecology to characterize departure from statistical steady state.  In order to understand the mechanistic causes of these departures we will also evaluate how deviations from METE can be predi</w:t>
      </w:r>
      <w:r>
        <w:rPr>
          <w:rFonts w:ascii="Open Sans" w:eastAsia="Open Sans" w:hAnsi="Open Sans" w:cs="Open Sans"/>
          <w:color w:val="222222"/>
        </w:rPr>
        <w:t>cted by the ecology and evolution of the organisms comprising each community</w:t>
      </w:r>
      <w:commentRangeStart w:id="115"/>
      <w:ins w:id="116" w:author="Linden Schneider" w:date="2016-10-13T14:52:00Z">
        <w:r w:rsidR="00FF1553">
          <w:rPr>
            <w:rFonts w:ascii="Open Sans" w:eastAsia="Open Sans" w:hAnsi="Open Sans" w:cs="Open Sans"/>
            <w:color w:val="222222"/>
          </w:rPr>
          <w:t xml:space="preserve"> to</w:t>
        </w:r>
      </w:ins>
      <w:del w:id="117" w:author="Linden Schneider" w:date="2016-10-13T14:52:00Z">
        <w:r w:rsidDel="00FF1553">
          <w:rPr>
            <w:rFonts w:ascii="Open Sans" w:eastAsia="Open Sans" w:hAnsi="Open Sans" w:cs="Open Sans"/>
            <w:color w:val="222222"/>
          </w:rPr>
          <w:delText>,</w:delText>
        </w:r>
      </w:del>
      <w:r>
        <w:rPr>
          <w:rFonts w:ascii="Open Sans" w:eastAsia="Open Sans" w:hAnsi="Open Sans" w:cs="Open Sans"/>
          <w:color w:val="222222"/>
        </w:rPr>
        <w:t xml:space="preserve"> test</w:t>
      </w:r>
      <w:del w:id="118" w:author="Linden Schneider" w:date="2016-10-13T14:53:00Z">
        <w:r w:rsidDel="00FF1553">
          <w:rPr>
            <w:rFonts w:ascii="Open Sans" w:eastAsia="Open Sans" w:hAnsi="Open Sans" w:cs="Open Sans"/>
            <w:color w:val="222222"/>
          </w:rPr>
          <w:delText>i</w:delText>
        </w:r>
        <w:r w:rsidDel="00FF1553">
          <w:rPr>
            <w:rFonts w:ascii="Open Sans" w:eastAsia="Open Sans" w:hAnsi="Open Sans" w:cs="Open Sans"/>
            <w:color w:val="222222"/>
          </w:rPr>
          <w:delText>n</w:delText>
        </w:r>
        <w:r w:rsidDel="00FF1553">
          <w:rPr>
            <w:rFonts w:ascii="Open Sans" w:eastAsia="Open Sans" w:hAnsi="Open Sans" w:cs="Open Sans"/>
            <w:color w:val="222222"/>
          </w:rPr>
          <w:delText>g</w:delText>
        </w:r>
      </w:del>
      <w:r>
        <w:rPr>
          <w:rFonts w:ascii="Open Sans" w:eastAsia="Open Sans" w:hAnsi="Open Sans" w:cs="Open Sans"/>
          <w:color w:val="222222"/>
        </w:rPr>
        <w:t xml:space="preserve"> the hypotheses outlined in Box 2</w:t>
      </w:r>
      <w:commentRangeEnd w:id="115"/>
      <w:r w:rsidR="00FF1553">
        <w:rPr>
          <w:rStyle w:val="CommentReference"/>
        </w:rPr>
        <w:commentReference w:id="115"/>
      </w:r>
      <w:r>
        <w:rPr>
          <w:rFonts w:ascii="Open Sans" w:eastAsia="Open Sans" w:hAnsi="Open Sans" w:cs="Open Sans"/>
          <w:color w:val="222222"/>
        </w:rPr>
        <w:t xml:space="preserve">.  </w:t>
      </w:r>
      <w:del w:id="119" w:author="Linden Schneider" w:date="2016-10-13T14:54:00Z">
        <w:r w:rsidDel="00FF1553">
          <w:rPr>
            <w:rFonts w:ascii="Open Sans" w:eastAsia="Open Sans" w:hAnsi="Open Sans" w:cs="Open Sans"/>
            <w:color w:val="222222"/>
          </w:rPr>
          <w:delText xml:space="preserve">We will enable this </w:delText>
        </w:r>
      </w:del>
      <w:ins w:id="120" w:author="Linden Schneider" w:date="2016-10-13T14:54:00Z">
        <w:r w:rsidR="00FF1553">
          <w:rPr>
            <w:rFonts w:ascii="Open Sans" w:eastAsia="Open Sans" w:hAnsi="Open Sans" w:cs="Open Sans"/>
            <w:color w:val="222222"/>
          </w:rPr>
          <w:t xml:space="preserve">Our </w:t>
        </w:r>
        <w:proofErr w:type="spellStart"/>
        <w:r w:rsidR="00FF1553">
          <w:rPr>
            <w:rFonts w:ascii="Open Sans" w:eastAsia="Open Sans" w:hAnsi="Open Sans" w:cs="Open Sans"/>
            <w:color w:val="222222"/>
          </w:rPr>
          <w:t>aoproch</w:t>
        </w:r>
        <w:proofErr w:type="spellEnd"/>
        <w:r w:rsidR="00FF1553">
          <w:rPr>
            <w:rFonts w:ascii="Open Sans" w:eastAsia="Open Sans" w:hAnsi="Open Sans" w:cs="Open Sans"/>
            <w:color w:val="222222"/>
          </w:rPr>
          <w:t xml:space="preserve"> will be </w:t>
        </w:r>
      </w:ins>
      <w:del w:id="121" w:author="Linden Schneider" w:date="2016-10-13T14:54:00Z">
        <w:r w:rsidDel="00FF1553">
          <w:rPr>
            <w:rFonts w:ascii="Open Sans" w:eastAsia="Open Sans" w:hAnsi="Open Sans" w:cs="Open Sans"/>
            <w:color w:val="222222"/>
          </w:rPr>
          <w:delText xml:space="preserve">line of research by </w:delText>
        </w:r>
      </w:del>
      <w:r>
        <w:rPr>
          <w:rFonts w:ascii="Open Sans" w:eastAsia="Open Sans" w:hAnsi="Open Sans" w:cs="Open Sans"/>
          <w:color w:val="222222"/>
        </w:rPr>
        <w:t>deliberately sampling plants, arthropods</w:t>
      </w:r>
      <w:ins w:id="122" w:author="Linden Schneider" w:date="2016-10-13T14:54:00Z">
        <w:r w:rsidR="00FF1553">
          <w:rPr>
            <w:rFonts w:ascii="Open Sans" w:eastAsia="Open Sans" w:hAnsi="Open Sans" w:cs="Open Sans"/>
            <w:color w:val="222222"/>
          </w:rPr>
          <w:t>,</w:t>
        </w:r>
      </w:ins>
      <w:r>
        <w:rPr>
          <w:rFonts w:ascii="Open Sans" w:eastAsia="Open Sans" w:hAnsi="Open Sans" w:cs="Open Sans"/>
          <w:color w:val="222222"/>
        </w:rPr>
        <w:t xml:space="preserve"> and microbes across multiple spatial scales, and acros</w:t>
      </w:r>
      <w:r>
        <w:rPr>
          <w:rFonts w:ascii="Open Sans" w:eastAsia="Open Sans" w:hAnsi="Open Sans" w:cs="Open Sans"/>
          <w:color w:val="222222"/>
        </w:rPr>
        <w:t>s gradients of environment (</w:t>
      </w:r>
      <w:commentRangeStart w:id="123"/>
      <w:r>
        <w:rPr>
          <w:rFonts w:ascii="Open Sans" w:eastAsia="Open Sans" w:hAnsi="Open Sans" w:cs="Open Sans"/>
          <w:color w:val="222222"/>
        </w:rPr>
        <w:t>precipitation and elevation as a surrogate for temperature</w:t>
      </w:r>
      <w:commentRangeEnd w:id="123"/>
      <w:r>
        <w:commentReference w:id="123"/>
      </w:r>
      <w:r>
        <w:rPr>
          <w:rFonts w:ascii="Open Sans" w:eastAsia="Open Sans" w:hAnsi="Open Sans" w:cs="Open Sans"/>
          <w:color w:val="222222"/>
        </w:rPr>
        <w:t xml:space="preserve">) and substrate age (as a surrogate for both biogeochemical change and evolutionary development).  We will also make use of long term fertilization experiments </w:t>
      </w:r>
      <w:r>
        <w:rPr>
          <w:rFonts w:ascii="Open Sans" w:eastAsia="Open Sans" w:hAnsi="Open Sans" w:cs="Open Sans"/>
          <w:color w:val="222222"/>
        </w:rPr>
        <w:lastRenderedPageBreak/>
        <w:t>\</w:t>
      </w:r>
      <w:proofErr w:type="spell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r>
        <w:rPr>
          <w:rFonts w:ascii="Open Sans" w:eastAsia="Open Sans" w:hAnsi="Open Sans" w:cs="Open Sans"/>
          <w:color w:val="222222"/>
        </w:rPr>
        <w:t>vitousek</w:t>
      </w:r>
      <w:proofErr w:type="spellEnd"/>
      <w:r>
        <w:rPr>
          <w:rFonts w:ascii="Open Sans" w:eastAsia="Open Sans" w:hAnsi="Open Sans" w:cs="Open Sans"/>
          <w:color w:val="222222"/>
        </w:rPr>
        <w:t xml:space="preserve">} to evaluate the orthogonal roles of evolutionary history versus biogeochemical processes in driving biodiversity patterns. </w:t>
      </w:r>
      <w:commentRangeStart w:id="124"/>
      <w:r>
        <w:rPr>
          <w:rFonts w:ascii="Open Sans" w:eastAsia="Open Sans" w:hAnsi="Open Sans" w:cs="Open Sans"/>
          <w:color w:val="222222"/>
        </w:rPr>
        <w:t xml:space="preserve"> Using plants, arthropods</w:t>
      </w:r>
      <w:ins w:id="125" w:author="Linden Schneider" w:date="2016-10-13T14:55:00Z">
        <w:r w:rsidR="00FF1553">
          <w:rPr>
            <w:rFonts w:ascii="Open Sans" w:eastAsia="Open Sans" w:hAnsi="Open Sans" w:cs="Open Sans"/>
            <w:color w:val="222222"/>
          </w:rPr>
          <w:t>,</w:t>
        </w:r>
      </w:ins>
      <w:r>
        <w:rPr>
          <w:rFonts w:ascii="Open Sans" w:eastAsia="Open Sans" w:hAnsi="Open Sans" w:cs="Open Sans"/>
          <w:color w:val="222222"/>
        </w:rPr>
        <w:t xml:space="preserve"> and microbes as discrete test cases, representing a breadth of life history strategies</w:t>
      </w:r>
      <w:del w:id="126" w:author="Linden Schneider" w:date="2016-10-13T14:55:00Z">
        <w:r w:rsidDel="00FF1553">
          <w:rPr>
            <w:rFonts w:ascii="Open Sans" w:eastAsia="Open Sans" w:hAnsi="Open Sans" w:cs="Open Sans"/>
            <w:color w:val="222222"/>
          </w:rPr>
          <w:delText xml:space="preserve"> across the</w:delText>
        </w:r>
        <w:r w:rsidDel="00FF1553">
          <w:rPr>
            <w:rFonts w:ascii="Open Sans" w:eastAsia="Open Sans" w:hAnsi="Open Sans" w:cs="Open Sans"/>
            <w:color w:val="222222"/>
          </w:rPr>
          <w:delText xml:space="preserve"> tree of life</w:delText>
        </w:r>
      </w:del>
      <w:r>
        <w:rPr>
          <w:rFonts w:ascii="Open Sans" w:eastAsia="Open Sans" w:hAnsi="Open Sans" w:cs="Open Sans"/>
          <w:color w:val="222222"/>
        </w:rPr>
        <w:t>, we will test hypotheses (outlined in Box 2) about deviations from statistical steady state based on how organisms persist, adapt</w:t>
      </w:r>
      <w:ins w:id="127" w:author="Linden Schneider" w:date="2016-10-13T14:57:00Z">
        <w:r w:rsidR="00FF1553">
          <w:rPr>
            <w:rFonts w:ascii="Open Sans" w:eastAsia="Open Sans" w:hAnsi="Open Sans" w:cs="Open Sans"/>
            <w:color w:val="222222"/>
          </w:rPr>
          <w:t>,</w:t>
        </w:r>
      </w:ins>
      <w:r>
        <w:rPr>
          <w:rFonts w:ascii="Open Sans" w:eastAsia="Open Sans" w:hAnsi="Open Sans" w:cs="Open Sans"/>
          <w:color w:val="222222"/>
        </w:rPr>
        <w:t xml:space="preserve"> and </w:t>
      </w:r>
      <w:proofErr w:type="spellStart"/>
      <w:r>
        <w:rPr>
          <w:rFonts w:ascii="Open Sans" w:eastAsia="Open Sans" w:hAnsi="Open Sans" w:cs="Open Sans"/>
          <w:color w:val="222222"/>
        </w:rPr>
        <w:t>speciate</w:t>
      </w:r>
      <w:proofErr w:type="spellEnd"/>
      <w:r>
        <w:rPr>
          <w:rFonts w:ascii="Open Sans" w:eastAsia="Open Sans" w:hAnsi="Open Sans" w:cs="Open Sans"/>
          <w:color w:val="222222"/>
        </w:rPr>
        <w:t xml:space="preserve"> in their environment</w:t>
      </w:r>
      <w:commentRangeEnd w:id="124"/>
      <w:r w:rsidR="00FF1553">
        <w:rPr>
          <w:rStyle w:val="CommentReference"/>
        </w:rPr>
        <w:commentReference w:id="124"/>
      </w:r>
      <w:r>
        <w:rPr>
          <w:rFonts w:ascii="Open Sans" w:eastAsia="Open Sans" w:hAnsi="Open Sans" w:cs="Open Sans"/>
          <w:color w:val="222222"/>
        </w:rPr>
        <w:t xml:space="preserve">s.  In order to understand how communities are likely to change in response to </w:t>
      </w:r>
      <w:r>
        <w:rPr>
          <w:rFonts w:ascii="Open Sans" w:eastAsia="Open Sans" w:hAnsi="Open Sans" w:cs="Open Sans"/>
          <w:color w:val="222222"/>
        </w:rPr>
        <w:t xml:space="preserve">non-analog, </w:t>
      </w:r>
      <w:proofErr w:type="spellStart"/>
      <w:r>
        <w:rPr>
          <w:rFonts w:ascii="Open Sans" w:eastAsia="Open Sans" w:hAnsi="Open Sans" w:cs="Open Sans"/>
          <w:color w:val="222222"/>
        </w:rPr>
        <w:t>anthropogenically</w:t>
      </w:r>
      <w:proofErr w:type="spellEnd"/>
      <w:r>
        <w:rPr>
          <w:rFonts w:ascii="Open Sans" w:eastAsia="Open Sans" w:hAnsi="Open Sans" w:cs="Open Sans"/>
          <w:color w:val="222222"/>
        </w:rPr>
        <w:t xml:space="preserve">-driven climate regimes and across spatial scales we will build spatially explicit models that link </w:t>
      </w:r>
      <w:del w:id="128" w:author="Linden Schneider" w:date="2016-10-13T14:58:00Z">
        <w:r w:rsidDel="00FF1553">
          <w:rPr>
            <w:rFonts w:ascii="Open Sans" w:eastAsia="Open Sans" w:hAnsi="Open Sans" w:cs="Open Sans"/>
            <w:color w:val="222222"/>
          </w:rPr>
          <w:delText>t</w:delText>
        </w:r>
        <w:r w:rsidDel="00FF1553">
          <w:rPr>
            <w:rFonts w:ascii="Open Sans" w:eastAsia="Open Sans" w:hAnsi="Open Sans" w:cs="Open Sans"/>
            <w:color w:val="222222"/>
          </w:rPr>
          <w:delText xml:space="preserve">he </w:delText>
        </w:r>
      </w:del>
      <w:r>
        <w:rPr>
          <w:rFonts w:ascii="Open Sans" w:eastAsia="Open Sans" w:hAnsi="Open Sans" w:cs="Open Sans"/>
          <w:color w:val="222222"/>
        </w:rPr>
        <w:t>mechanistic drivers (e.g. rapid community or population change, and evolutionary novelty) of deviation from statistical ste</w:t>
      </w:r>
      <w:r>
        <w:rPr>
          <w:rFonts w:ascii="Open Sans" w:eastAsia="Open Sans" w:hAnsi="Open Sans" w:cs="Open Sans"/>
          <w:color w:val="222222"/>
        </w:rPr>
        <w:t>ady state to remotely sensed data and detailed ecosystem characterizations taken at the</w:t>
      </w:r>
      <w:ins w:id="129" w:author="Linden Schneider" w:date="2016-10-13T14:58:00Z">
        <w:r w:rsidR="00FF1553">
          <w:rPr>
            <w:rFonts w:ascii="Open Sans" w:eastAsia="Open Sans" w:hAnsi="Open Sans" w:cs="Open Sans"/>
            <w:color w:val="222222"/>
          </w:rPr>
          <w:t xml:space="preserve"> Hawaii</w:t>
        </w:r>
      </w:ins>
      <w:r>
        <w:rPr>
          <w:rFonts w:ascii="Open Sans" w:eastAsia="Open Sans" w:hAnsi="Open Sans" w:cs="Open Sans"/>
          <w:color w:val="222222"/>
        </w:rPr>
        <w:t xml:space="preserve"> NEON site</w:t>
      </w:r>
      <w:del w:id="130" w:author="Linden Schneider" w:date="2016-10-13T14:58:00Z">
        <w:r w:rsidDel="00FF1553">
          <w:rPr>
            <w:rFonts w:ascii="Open Sans" w:eastAsia="Open Sans" w:hAnsi="Open Sans" w:cs="Open Sans"/>
            <w:color w:val="222222"/>
          </w:rPr>
          <w:delText xml:space="preserve"> </w:delText>
        </w:r>
        <w:r w:rsidDel="00FF1553">
          <w:rPr>
            <w:rFonts w:ascii="Open Sans" w:eastAsia="Open Sans" w:hAnsi="Open Sans" w:cs="Open Sans"/>
            <w:color w:val="222222"/>
          </w:rPr>
          <w:delText>i</w:delText>
        </w:r>
        <w:r w:rsidDel="00FF1553">
          <w:rPr>
            <w:rFonts w:ascii="Open Sans" w:eastAsia="Open Sans" w:hAnsi="Open Sans" w:cs="Open Sans"/>
            <w:color w:val="222222"/>
          </w:rPr>
          <w:delText>n Hawai</w:delText>
        </w:r>
        <w:r w:rsidDel="00FF1553">
          <w:rPr>
            <w:rFonts w:ascii="Open Sans" w:eastAsia="Open Sans" w:hAnsi="Open Sans" w:cs="Open Sans"/>
            <w:color w:val="222222"/>
          </w:rPr>
          <w:delText>i</w:delText>
        </w:r>
        <w:r w:rsidDel="00FF1553">
          <w:rPr>
            <w:rFonts w:ascii="Open Sans" w:eastAsia="Open Sans" w:hAnsi="Open Sans" w:cs="Open Sans"/>
            <w:color w:val="222222"/>
          </w:rPr>
          <w:delText>,</w:delText>
        </w:r>
      </w:del>
      <w:r>
        <w:rPr>
          <w:rFonts w:ascii="Open Sans" w:eastAsia="Open Sans" w:hAnsi="Open Sans" w:cs="Open Sans"/>
          <w:color w:val="222222"/>
        </w:rPr>
        <w:t xml:space="preserve"> and our complementary sampling locations. </w:t>
      </w:r>
      <w:r>
        <w:rPr>
          <w:rFonts w:ascii="Open Sans" w:eastAsia="Open Sans" w:hAnsi="Open Sans" w:cs="Open Sans"/>
        </w:rPr>
        <w:t xml:space="preserve">Our project will contribute theoretical constructs for use across NEON sites and </w:t>
      </w:r>
      <w:proofErr w:type="spellStart"/>
      <w:r>
        <w:rPr>
          <w:rFonts w:ascii="Open Sans" w:eastAsia="Open Sans" w:hAnsi="Open Sans" w:cs="Open Sans"/>
        </w:rPr>
        <w:t>bioinformatic</w:t>
      </w:r>
      <w:proofErr w:type="spellEnd"/>
      <w:r>
        <w:rPr>
          <w:rFonts w:ascii="Open Sans" w:eastAsia="Open Sans" w:hAnsi="Open Sans" w:cs="Open Sans"/>
        </w:rPr>
        <w:t xml:space="preserve"> tools to a</w:t>
      </w:r>
      <w:r>
        <w:rPr>
          <w:rFonts w:ascii="Open Sans" w:eastAsia="Open Sans" w:hAnsi="Open Sans" w:cs="Open Sans"/>
        </w:rPr>
        <w:t>dvance the rate and dimensionality of biodiversity data gathered at these sites.</w:t>
      </w:r>
    </w:p>
    <w:p w14:paraId="421DBECD" w14:textId="77777777" w:rsidR="005946D0" w:rsidRDefault="005946D0" w:rsidP="009F48C1">
      <w:pPr>
        <w:spacing w:line="480" w:lineRule="auto"/>
        <w:pPrChange w:id="131" w:author="Linden Schneider" w:date="2016-10-13T14:30:00Z">
          <w:pPr/>
        </w:pPrChange>
      </w:pPr>
    </w:p>
    <w:p w14:paraId="0A2D98B1" w14:textId="77777777" w:rsidR="005946D0" w:rsidRDefault="00B5242E" w:rsidP="009F48C1">
      <w:pPr>
        <w:pStyle w:val="Heading1"/>
        <w:spacing w:line="480" w:lineRule="auto"/>
        <w:contextualSpacing w:val="0"/>
        <w:pPrChange w:id="132" w:author="Linden Schneider" w:date="2016-10-13T14:30:00Z">
          <w:pPr>
            <w:pStyle w:val="Heading1"/>
            <w:contextualSpacing w:val="0"/>
          </w:pPr>
        </w:pPrChange>
      </w:pPr>
      <w:bookmarkStart w:id="133" w:name="_2qsu05w4devs" w:colFirst="0" w:colLast="0"/>
      <w:bookmarkEnd w:id="133"/>
      <w:r>
        <w:t>\section{Proposed Research}</w:t>
      </w:r>
    </w:p>
    <w:p w14:paraId="12476617" w14:textId="77777777" w:rsidR="005946D0" w:rsidRDefault="005946D0" w:rsidP="009F48C1">
      <w:pPr>
        <w:spacing w:line="480" w:lineRule="auto"/>
        <w:pPrChange w:id="134" w:author="Linden Schneider" w:date="2016-10-13T14:30:00Z">
          <w:pPr/>
        </w:pPrChange>
      </w:pPr>
    </w:p>
    <w:p w14:paraId="58244523" w14:textId="77777777" w:rsidR="005946D0" w:rsidRDefault="00B5242E" w:rsidP="009F48C1">
      <w:pPr>
        <w:spacing w:line="480" w:lineRule="auto"/>
        <w:pPrChange w:id="135" w:author="Linden Schneider" w:date="2016-10-13T14:30:00Z">
          <w:pPr/>
        </w:pPrChange>
      </w:pPr>
      <w:r>
        <w:t>\section{Research objectives and hypotheses}</w:t>
      </w:r>
    </w:p>
    <w:p w14:paraId="027D462E" w14:textId="77777777" w:rsidR="005946D0" w:rsidRDefault="005946D0" w:rsidP="009F48C1">
      <w:pPr>
        <w:spacing w:line="480" w:lineRule="auto"/>
        <w:pPrChange w:id="136" w:author="Linden Schneider" w:date="2016-10-13T14:30:00Z">
          <w:pPr/>
        </w:pPrChange>
      </w:pPr>
    </w:p>
    <w:p w14:paraId="1AFA0CDC" w14:textId="77777777" w:rsidR="005946D0" w:rsidRDefault="00B5242E" w:rsidP="009F48C1">
      <w:pPr>
        <w:spacing w:line="480" w:lineRule="auto"/>
        <w:pPrChange w:id="137" w:author="Linden Schneider" w:date="2016-10-13T14:30:00Z">
          <w:pPr/>
        </w:pPrChange>
      </w:pPr>
      <w:r>
        <w:rPr>
          <w:rFonts w:ascii="Open Sans" w:eastAsia="Open Sans" w:hAnsi="Open Sans" w:cs="Open Sans"/>
          <w:color w:val="222222"/>
        </w:rPr>
        <w:t>Our proposed objectives and research products are organized in Figure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fig:research</w:t>
      </w:r>
      <w:proofErr w:type="spellEnd"/>
      <w:r>
        <w:rPr>
          <w:rFonts w:ascii="Open Sans" w:eastAsia="Open Sans" w:hAnsi="Open Sans" w:cs="Open Sans"/>
          <w:color w:val="222222"/>
        </w:rPr>
        <w:t>}. We will u</w:t>
      </w:r>
      <w:r>
        <w:rPr>
          <w:rFonts w:ascii="Open Sans" w:eastAsia="Open Sans" w:hAnsi="Open Sans" w:cs="Open Sans"/>
          <w:color w:val="222222"/>
        </w:rPr>
        <w:t>se maximum entropy theory</w:t>
      </w:r>
      <w:ins w:id="138" w:author="Linden Schneider" w:date="2016-10-13T14:59:00Z">
        <w:r w:rsidR="00FF1553">
          <w:rPr>
            <w:rFonts w:ascii="Open Sans" w:eastAsia="Open Sans" w:hAnsi="Open Sans" w:cs="Open Sans"/>
            <w:color w:val="222222"/>
          </w:rPr>
          <w:t xml:space="preserve"> and long-term experiments</w:t>
        </w:r>
      </w:ins>
      <w:r>
        <w:rPr>
          <w:rFonts w:ascii="Open Sans" w:eastAsia="Open Sans" w:hAnsi="Open Sans" w:cs="Open Sans"/>
          <w:color w:val="222222"/>
        </w:rPr>
        <w:t xml:space="preserve"> to identify deviation from statistical steady state across environmental and evolutionary gradients</w:t>
      </w:r>
      <w:del w:id="139" w:author="Linden Schneider" w:date="2016-10-13T14:59:00Z">
        <w:r w:rsidDel="00FF1553">
          <w:rPr>
            <w:rFonts w:ascii="Open Sans" w:eastAsia="Open Sans" w:hAnsi="Open Sans" w:cs="Open Sans"/>
            <w:color w:val="222222"/>
          </w:rPr>
          <w:delText xml:space="preserve">, and long-term </w:delText>
        </w:r>
        <w:r w:rsidDel="00FF1553">
          <w:rPr>
            <w:rFonts w:ascii="Open Sans" w:eastAsia="Open Sans" w:hAnsi="Open Sans" w:cs="Open Sans"/>
            <w:color w:val="222222"/>
          </w:rPr>
          <w:delText>experiments</w:delText>
        </w:r>
      </w:del>
      <w:r>
        <w:rPr>
          <w:rFonts w:ascii="Open Sans" w:eastAsia="Open Sans" w:hAnsi="Open Sans" w:cs="Open Sans"/>
          <w:color w:val="222222"/>
        </w:rPr>
        <w:t xml:space="preserve">.  We will place </w:t>
      </w:r>
      <w:r>
        <w:rPr>
          <w:rFonts w:ascii="Open Sans" w:eastAsia="Open Sans" w:hAnsi="Open Sans" w:cs="Open Sans"/>
          <w:color w:val="222222"/>
        </w:rPr>
        <w:lastRenderedPageBreak/>
        <w:t>these deviations in the context of ecological and evolutionary information to understan</w:t>
      </w:r>
      <w:r>
        <w:rPr>
          <w:rFonts w:ascii="Open Sans" w:eastAsia="Open Sans" w:hAnsi="Open Sans" w:cs="Open Sans"/>
          <w:color w:val="222222"/>
        </w:rPr>
        <w:t xml:space="preserve">d the mechanistic causes for deviations from statistical steady state and its implications for </w:t>
      </w:r>
      <w:commentRangeStart w:id="140"/>
      <w:r>
        <w:rPr>
          <w:rFonts w:ascii="Open Sans" w:eastAsia="Open Sans" w:hAnsi="Open Sans" w:cs="Open Sans"/>
          <w:color w:val="222222"/>
        </w:rPr>
        <w:t xml:space="preserve">invasion potential.  </w:t>
      </w:r>
      <w:commentRangeEnd w:id="140"/>
      <w:r w:rsidR="00FF1553">
        <w:rPr>
          <w:rStyle w:val="CommentReference"/>
        </w:rPr>
        <w:commentReference w:id="140"/>
      </w:r>
      <w:r>
        <w:rPr>
          <w:rFonts w:ascii="Open Sans" w:eastAsia="Open Sans" w:hAnsi="Open Sans" w:cs="Open Sans"/>
          <w:color w:val="222222"/>
        </w:rPr>
        <w:t xml:space="preserve">To forecast these mechanisms and implications into future, non-analog environments we will model the ecological and evolutionary drivers of </w:t>
      </w:r>
      <w:r>
        <w:rPr>
          <w:rFonts w:ascii="Open Sans" w:eastAsia="Open Sans" w:hAnsi="Open Sans" w:cs="Open Sans"/>
          <w:color w:val="222222"/>
        </w:rPr>
        <w:t>deviations using remotely sensed environmental variables and detailed field measurements from the NEON site and our complementary sampling sites.  These models will be spatially explicit and use the framework of Bayesian hierarchical modeling to incorporat</w:t>
      </w:r>
      <w:r>
        <w:rPr>
          <w:rFonts w:ascii="Open Sans" w:eastAsia="Open Sans" w:hAnsi="Open Sans" w:cs="Open Sans"/>
          <w:color w:val="222222"/>
        </w:rPr>
        <w:t xml:space="preserve">e diverse data types.  To permit theory testing and modeling across large scales we will develop a novel sequencing and bioinformatics approach to generate massive, multidimensional (i.e. taxonomic and genetic) biodiversity </w:t>
      </w:r>
      <w:commentRangeStart w:id="141"/>
      <w:r>
        <w:rPr>
          <w:rFonts w:ascii="Open Sans" w:eastAsia="Open Sans" w:hAnsi="Open Sans" w:cs="Open Sans"/>
          <w:color w:val="222222"/>
        </w:rPr>
        <w:t>data</w:t>
      </w:r>
      <w:commentRangeEnd w:id="141"/>
      <w:r w:rsidR="00B80C06">
        <w:rPr>
          <w:rStyle w:val="CommentReference"/>
        </w:rPr>
        <w:commentReference w:id="141"/>
      </w:r>
      <w:r>
        <w:rPr>
          <w:rFonts w:ascii="Open Sans" w:eastAsia="Open Sans" w:hAnsi="Open Sans" w:cs="Open Sans"/>
          <w:color w:val="222222"/>
        </w:rPr>
        <w:t>.  We will use this combined</w:t>
      </w:r>
      <w:r>
        <w:rPr>
          <w:rFonts w:ascii="Open Sans" w:eastAsia="Open Sans" w:hAnsi="Open Sans" w:cs="Open Sans"/>
          <w:color w:val="222222"/>
        </w:rPr>
        <w:t xml:space="preserve"> approach of novel theory testing and novel data generation to test hypotheses</w:t>
      </w:r>
      <w:del w:id="142" w:author="Linden Schneider" w:date="2016-10-13T15:02:00Z">
        <w:r w:rsidDel="00B80C06">
          <w:rPr>
            <w:rFonts w:ascii="Open Sans" w:eastAsia="Open Sans" w:hAnsi="Open Sans" w:cs="Open Sans"/>
            <w:color w:val="222222"/>
          </w:rPr>
          <w:delText xml:space="preserve"> outlined in</w:delText>
        </w:r>
      </w:del>
      <w:r>
        <w:rPr>
          <w:rFonts w:ascii="Open Sans" w:eastAsia="Open Sans" w:hAnsi="Open Sans" w:cs="Open Sans"/>
          <w:color w:val="222222"/>
        </w:rPr>
        <w:t xml:space="preserve"> </w:t>
      </w:r>
      <w:ins w:id="143" w:author="Linden Schneider" w:date="2016-10-13T15:02:00Z">
        <w:r w:rsidR="00B80C06">
          <w:rPr>
            <w:rFonts w:ascii="Open Sans" w:eastAsia="Open Sans" w:hAnsi="Open Sans" w:cs="Open Sans"/>
            <w:color w:val="222222"/>
          </w:rPr>
          <w:t>(</w:t>
        </w:r>
      </w:ins>
      <w:r>
        <w:rPr>
          <w:rFonts w:ascii="Open Sans" w:eastAsia="Open Sans" w:hAnsi="Open Sans" w:cs="Open Sans"/>
          <w:color w:val="222222"/>
        </w:rPr>
        <w:t>Box 2</w:t>
      </w:r>
      <w:ins w:id="144" w:author="Linden Schneider" w:date="2016-10-13T15:02:00Z">
        <w:r w:rsidR="00B80C06">
          <w:rPr>
            <w:rFonts w:ascii="Open Sans" w:eastAsia="Open Sans" w:hAnsi="Open Sans" w:cs="Open Sans"/>
            <w:color w:val="222222"/>
          </w:rPr>
          <w:t>)</w:t>
        </w:r>
      </w:ins>
      <w:r>
        <w:rPr>
          <w:rFonts w:ascii="Open Sans" w:eastAsia="Open Sans" w:hAnsi="Open Sans" w:cs="Open Sans"/>
          <w:color w:val="222222"/>
        </w:rPr>
        <w:t xml:space="preserve"> relating departures from statistical steady state to feedbacks between ecological and evolutionary processes.</w:t>
      </w:r>
    </w:p>
    <w:p w14:paraId="05CC059B" w14:textId="77777777" w:rsidR="005946D0" w:rsidRDefault="005946D0" w:rsidP="009F48C1">
      <w:pPr>
        <w:spacing w:line="480" w:lineRule="auto"/>
        <w:pPrChange w:id="145" w:author="Linden Schneider" w:date="2016-10-13T14:30:00Z">
          <w:pPr/>
        </w:pPrChange>
      </w:pPr>
    </w:p>
    <w:p w14:paraId="7EFFBFD4" w14:textId="77777777" w:rsidR="005946D0" w:rsidRDefault="00B5242E" w:rsidP="009F48C1">
      <w:pPr>
        <w:spacing w:line="480" w:lineRule="auto"/>
        <w:pPrChange w:id="146" w:author="Linden Schneider" w:date="2016-10-13T14:30:00Z">
          <w:pPr/>
        </w:pPrChange>
      </w:pPr>
      <w:r>
        <w:rPr>
          <w:noProof/>
        </w:rPr>
        <w:drawing>
          <wp:inline distT="114300" distB="114300" distL="114300" distR="114300" wp14:anchorId="58C87884" wp14:editId="1DC449AE">
            <wp:extent cx="5943600" cy="2984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2984500"/>
                    </a:xfrm>
                    <a:prstGeom prst="rect">
                      <a:avLst/>
                    </a:prstGeom>
                    <a:ln/>
                  </pic:spPr>
                </pic:pic>
              </a:graphicData>
            </a:graphic>
          </wp:inline>
        </w:drawing>
      </w:r>
      <w:commentRangeStart w:id="147"/>
      <w:commentRangeStart w:id="148"/>
      <w:commentRangeEnd w:id="147"/>
      <w:r>
        <w:commentReference w:id="147"/>
      </w:r>
      <w:commentRangeEnd w:id="148"/>
      <w:r>
        <w:commentReference w:id="148"/>
      </w:r>
    </w:p>
    <w:p w14:paraId="346F34E2" w14:textId="77777777" w:rsidR="005946D0" w:rsidRDefault="005946D0" w:rsidP="009F48C1">
      <w:pPr>
        <w:spacing w:line="480" w:lineRule="auto"/>
        <w:pPrChange w:id="149" w:author="Linden Schneider" w:date="2016-10-13T14:30:00Z">
          <w:pPr/>
        </w:pPrChange>
      </w:pPr>
    </w:p>
    <w:p w14:paraId="294C8829" w14:textId="77777777" w:rsidR="005946D0" w:rsidRDefault="005946D0" w:rsidP="009F48C1">
      <w:pPr>
        <w:spacing w:line="480" w:lineRule="auto"/>
        <w:pPrChange w:id="150" w:author="Linden Schneider" w:date="2016-10-13T14:30:00Z">
          <w:pPr/>
        </w:pPrChange>
      </w:pPr>
    </w:p>
    <w:p w14:paraId="7810605D" w14:textId="77777777" w:rsidR="005946D0" w:rsidRDefault="00B5242E" w:rsidP="009F48C1">
      <w:pPr>
        <w:spacing w:line="480" w:lineRule="auto"/>
        <w:pPrChange w:id="151" w:author="Linden Schneider" w:date="2016-10-13T14:30:00Z">
          <w:pPr/>
        </w:pPrChange>
      </w:pPr>
      <w:r>
        <w:rPr>
          <w:rFonts w:ascii="Open Sans" w:eastAsia="Open Sans" w:hAnsi="Open Sans" w:cs="Open Sans"/>
          <w:b/>
          <w:color w:val="222222"/>
        </w:rPr>
        <w:t>--------------------------------------</w:t>
      </w:r>
      <w:r>
        <w:rPr>
          <w:rFonts w:ascii="Open Sans" w:eastAsia="Open Sans" w:hAnsi="Open Sans" w:cs="Open Sans"/>
          <w:b/>
          <w:color w:val="222222"/>
        </w:rPr>
        <w:t>----------------------------------------------------------------------------------------------</w:t>
      </w:r>
    </w:p>
    <w:p w14:paraId="274DB6F7" w14:textId="77777777" w:rsidR="005946D0" w:rsidRDefault="00B5242E" w:rsidP="009F48C1">
      <w:pPr>
        <w:spacing w:line="480" w:lineRule="auto"/>
        <w:pPrChange w:id="152" w:author="Linden Schneider" w:date="2016-10-13T14:30:00Z">
          <w:pPr/>
        </w:pPrChange>
      </w:pPr>
      <w:r>
        <w:rPr>
          <w:rFonts w:ascii="Open Sans" w:eastAsia="Open Sans" w:hAnsi="Open Sans" w:cs="Open Sans"/>
          <w:b/>
          <w:i/>
          <w:color w:val="222222"/>
        </w:rPr>
        <w:t>Box 2: Hypotheses</w:t>
      </w:r>
      <w:bookmarkStart w:id="153" w:name="_GoBack"/>
      <w:bookmarkEnd w:id="153"/>
    </w:p>
    <w:p w14:paraId="6B70D9D9" w14:textId="77777777" w:rsidR="005946D0" w:rsidRDefault="005946D0" w:rsidP="009F48C1">
      <w:pPr>
        <w:spacing w:line="480" w:lineRule="auto"/>
        <w:pPrChange w:id="154" w:author="Linden Schneider" w:date="2016-10-13T14:30:00Z">
          <w:pPr/>
        </w:pPrChange>
      </w:pPr>
    </w:p>
    <w:p w14:paraId="63625BE8" w14:textId="77777777" w:rsidR="005946D0" w:rsidRDefault="00B5242E" w:rsidP="009F48C1">
      <w:pPr>
        <w:spacing w:line="480" w:lineRule="auto"/>
        <w:pPrChange w:id="155" w:author="Linden Schneider" w:date="2016-10-13T14:30:00Z">
          <w:pPr/>
        </w:pPrChange>
      </w:pPr>
      <w:commentRangeStart w:id="156"/>
      <w:r>
        <w:rPr>
          <w:rFonts w:ascii="Open Sans" w:eastAsia="Open Sans" w:hAnsi="Open Sans" w:cs="Open Sans"/>
          <w:i/>
          <w:color w:val="222222"/>
        </w:rPr>
        <w:t>Departures from statistical steady state</w:t>
      </w:r>
      <w:commentRangeEnd w:id="156"/>
      <w:r w:rsidR="00B80C06">
        <w:rPr>
          <w:rStyle w:val="CommentReference"/>
        </w:rPr>
        <w:commentReference w:id="156"/>
      </w:r>
    </w:p>
    <w:p w14:paraId="4F6CB9B5"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57" w:author="Linden Schneider" w:date="2016-10-13T14:30:00Z">
          <w:pPr>
            <w:numPr>
              <w:numId w:val="2"/>
            </w:numPr>
            <w:ind w:left="720" w:hanging="360"/>
            <w:contextualSpacing/>
          </w:pPr>
        </w:pPrChange>
      </w:pPr>
      <w:r>
        <w:rPr>
          <w:rFonts w:ascii="Open Sans" w:eastAsia="Open Sans" w:hAnsi="Open Sans" w:cs="Open Sans"/>
          <w:i/>
          <w:color w:val="222222"/>
        </w:rPr>
        <w:t xml:space="preserve">Deviations from METE are largely predicted by age along the </w:t>
      </w:r>
      <w:proofErr w:type="spellStart"/>
      <w:r>
        <w:rPr>
          <w:rFonts w:ascii="Open Sans" w:eastAsia="Open Sans" w:hAnsi="Open Sans" w:cs="Open Sans"/>
          <w:i/>
          <w:color w:val="222222"/>
        </w:rPr>
        <w:t>chronosequence</w:t>
      </w:r>
      <w:proofErr w:type="spellEnd"/>
    </w:p>
    <w:p w14:paraId="191D3A36"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58" w:author="Linden Schneider" w:date="2016-10-13T14:30:00Z">
          <w:pPr>
            <w:numPr>
              <w:numId w:val="2"/>
            </w:numPr>
            <w:ind w:left="720" w:hanging="360"/>
            <w:contextualSpacing/>
          </w:pPr>
        </w:pPrChange>
      </w:pPr>
      <w:r>
        <w:rPr>
          <w:rFonts w:ascii="Open Sans" w:eastAsia="Open Sans" w:hAnsi="Open Sans" w:cs="Open Sans"/>
          <w:i/>
          <w:color w:val="222222"/>
        </w:rPr>
        <w:t xml:space="preserve">These deviations along the </w:t>
      </w:r>
      <w:proofErr w:type="spellStart"/>
      <w:r>
        <w:rPr>
          <w:rFonts w:ascii="Open Sans" w:eastAsia="Open Sans" w:hAnsi="Open Sans" w:cs="Open Sans"/>
          <w:i/>
          <w:color w:val="222222"/>
        </w:rPr>
        <w:t>chronosequence</w:t>
      </w:r>
      <w:proofErr w:type="spellEnd"/>
      <w:r>
        <w:rPr>
          <w:rFonts w:ascii="Open Sans" w:eastAsia="Open Sans" w:hAnsi="Open Sans" w:cs="Open Sans"/>
          <w:i/>
          <w:color w:val="222222"/>
        </w:rPr>
        <w:t xml:space="preserve"> will be driven primarily by two processes related to evolutionary assembly of biotas: (H2a) primary succession (both by long distance dispersal and speciation) of newly formed habitats; and (H2b) adaptive evolution</w:t>
      </w:r>
      <w:r>
        <w:rPr>
          <w:rFonts w:ascii="Open Sans" w:eastAsia="Open Sans" w:hAnsi="Open Sans" w:cs="Open Sans"/>
          <w:i/>
          <w:color w:val="222222"/>
        </w:rPr>
        <w:t xml:space="preserve"> leading to unique constraints on assembly not consistent with statistical steady state</w:t>
      </w:r>
    </w:p>
    <w:p w14:paraId="114EDAD9" w14:textId="77777777" w:rsidR="005946D0" w:rsidRDefault="00B5242E" w:rsidP="009F48C1">
      <w:pPr>
        <w:numPr>
          <w:ilvl w:val="1"/>
          <w:numId w:val="2"/>
        </w:numPr>
        <w:spacing w:line="480" w:lineRule="auto"/>
        <w:ind w:hanging="360"/>
        <w:contextualSpacing/>
        <w:rPr>
          <w:rFonts w:ascii="Open Sans" w:eastAsia="Open Sans" w:hAnsi="Open Sans" w:cs="Open Sans"/>
          <w:i/>
          <w:color w:val="222222"/>
        </w:rPr>
        <w:pPrChange w:id="159" w:author="Linden Schneider" w:date="2016-10-13T14:30:00Z">
          <w:pPr>
            <w:numPr>
              <w:ilvl w:val="1"/>
              <w:numId w:val="2"/>
            </w:numPr>
            <w:ind w:left="1440" w:hanging="360"/>
            <w:contextualSpacing/>
          </w:pPr>
        </w:pPrChange>
      </w:pPr>
      <w:r>
        <w:rPr>
          <w:rFonts w:ascii="Open Sans" w:eastAsia="Open Sans" w:hAnsi="Open Sans" w:cs="Open Sans"/>
          <w:i/>
          <w:color w:val="222222"/>
        </w:rPr>
        <w:t xml:space="preserve">(H2a) </w:t>
      </w:r>
      <w:r>
        <w:rPr>
          <w:rFonts w:ascii="Open Sans" w:eastAsia="Open Sans" w:hAnsi="Open Sans" w:cs="Open Sans"/>
          <w:i/>
          <w:color w:val="222222"/>
        </w:rPr>
        <w:t xml:space="preserve">will be more relevant for generalist taxa, especially those that are dispersal </w:t>
      </w:r>
      <w:proofErr w:type="gramStart"/>
      <w:r>
        <w:rPr>
          <w:rFonts w:ascii="Open Sans" w:eastAsia="Open Sans" w:hAnsi="Open Sans" w:cs="Open Sans"/>
          <w:i/>
          <w:color w:val="222222"/>
        </w:rPr>
        <w:t>limited</w:t>
      </w:r>
      <w:proofErr w:type="gramEnd"/>
      <w:r>
        <w:rPr>
          <w:rFonts w:ascii="Open Sans" w:eastAsia="Open Sans" w:hAnsi="Open Sans" w:cs="Open Sans"/>
          <w:i/>
          <w:color w:val="222222"/>
        </w:rPr>
        <w:t xml:space="preserve">, on young substrates.  </w:t>
      </w:r>
    </w:p>
    <w:p w14:paraId="192E7746"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0" w:author="Linden Schneider" w:date="2016-10-13T14:30:00Z">
          <w:pPr>
            <w:numPr>
              <w:ilvl w:val="2"/>
              <w:numId w:val="2"/>
            </w:numPr>
            <w:ind w:left="2160" w:hanging="360"/>
            <w:contextualSpacing/>
          </w:pPr>
        </w:pPrChange>
      </w:pPr>
      <w:r>
        <w:rPr>
          <w:rFonts w:ascii="Open Sans" w:eastAsia="Open Sans" w:hAnsi="Open Sans" w:cs="Open Sans"/>
          <w:i/>
          <w:color w:val="222222"/>
        </w:rPr>
        <w:t>We predict greatest deviations for communities dominated by generalist taxa on young substrates</w:t>
      </w:r>
    </w:p>
    <w:p w14:paraId="26A27400"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1" w:author="Linden Schneider" w:date="2016-10-13T14:30:00Z">
          <w:pPr>
            <w:numPr>
              <w:ilvl w:val="2"/>
              <w:numId w:val="2"/>
            </w:numPr>
            <w:ind w:left="2160" w:hanging="360"/>
            <w:contextualSpacing/>
          </w:pPr>
        </w:pPrChange>
      </w:pPr>
      <w:r>
        <w:rPr>
          <w:rFonts w:ascii="Open Sans" w:eastAsia="Open Sans" w:hAnsi="Open Sans" w:cs="Open Sans"/>
          <w:i/>
          <w:color w:val="222222"/>
        </w:rPr>
        <w:t>We predict a positive correlation between deviations from METE and measures of spatial turnover, both taxonomic and genetic.</w:t>
      </w:r>
    </w:p>
    <w:p w14:paraId="4148E6FC"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2" w:author="Linden Schneider" w:date="2016-10-13T14:30:00Z">
          <w:pPr>
            <w:numPr>
              <w:ilvl w:val="2"/>
              <w:numId w:val="2"/>
            </w:numPr>
            <w:ind w:left="2160" w:hanging="360"/>
            <w:contextualSpacing/>
          </w:pPr>
        </w:pPrChange>
      </w:pPr>
      <w:r>
        <w:rPr>
          <w:rFonts w:ascii="Open Sans" w:eastAsia="Open Sans" w:hAnsi="Open Sans" w:cs="Open Sans"/>
          <w:i/>
          <w:color w:val="222222"/>
        </w:rPr>
        <w:t>We predict a negative correlation b</w:t>
      </w:r>
      <w:r>
        <w:rPr>
          <w:rFonts w:ascii="Open Sans" w:eastAsia="Open Sans" w:hAnsi="Open Sans" w:cs="Open Sans"/>
          <w:i/>
          <w:color w:val="222222"/>
        </w:rPr>
        <w:t>etween the breadth of reconstructed abiotic niches and deviation from METE</w:t>
      </w:r>
    </w:p>
    <w:p w14:paraId="24D23A39" w14:textId="77777777" w:rsidR="005946D0" w:rsidRDefault="00B5242E" w:rsidP="009F48C1">
      <w:pPr>
        <w:numPr>
          <w:ilvl w:val="1"/>
          <w:numId w:val="2"/>
        </w:numPr>
        <w:spacing w:line="480" w:lineRule="auto"/>
        <w:ind w:hanging="360"/>
        <w:contextualSpacing/>
        <w:rPr>
          <w:rFonts w:ascii="Open Sans" w:eastAsia="Open Sans" w:hAnsi="Open Sans" w:cs="Open Sans"/>
          <w:i/>
          <w:color w:val="222222"/>
        </w:rPr>
        <w:pPrChange w:id="163" w:author="Linden Schneider" w:date="2016-10-13T14:30:00Z">
          <w:pPr>
            <w:numPr>
              <w:ilvl w:val="1"/>
              <w:numId w:val="2"/>
            </w:numPr>
            <w:ind w:left="1440" w:hanging="360"/>
            <w:contextualSpacing/>
          </w:pPr>
        </w:pPrChange>
      </w:pPr>
      <w:r>
        <w:rPr>
          <w:rFonts w:ascii="Open Sans" w:eastAsia="Open Sans" w:hAnsi="Open Sans" w:cs="Open Sans"/>
          <w:i/>
          <w:color w:val="222222"/>
        </w:rPr>
        <w:t>(H2b) will be most relevant for specialist taxa once they have established intricate evolutionary relationships with their coexisting species and environments</w:t>
      </w:r>
    </w:p>
    <w:p w14:paraId="30106D08"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4" w:author="Linden Schneider" w:date="2016-10-13T14:30:00Z">
          <w:pPr>
            <w:numPr>
              <w:ilvl w:val="2"/>
              <w:numId w:val="2"/>
            </w:numPr>
            <w:ind w:left="2160" w:hanging="360"/>
            <w:contextualSpacing/>
          </w:pPr>
        </w:pPrChange>
      </w:pPr>
      <w:r>
        <w:rPr>
          <w:rFonts w:ascii="Open Sans" w:eastAsia="Open Sans" w:hAnsi="Open Sans" w:cs="Open Sans"/>
          <w:i/>
          <w:color w:val="222222"/>
        </w:rPr>
        <w:lastRenderedPageBreak/>
        <w:t>We predict greatest de</w:t>
      </w:r>
      <w:r>
        <w:rPr>
          <w:rFonts w:ascii="Open Sans" w:eastAsia="Open Sans" w:hAnsi="Open Sans" w:cs="Open Sans"/>
          <w:i/>
          <w:color w:val="222222"/>
        </w:rPr>
        <w:t>viations from METE for communities dominated by specialist taxa on old substrates</w:t>
      </w:r>
    </w:p>
    <w:p w14:paraId="01339AF6"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5" w:author="Linden Schneider" w:date="2016-10-13T14:30:00Z">
          <w:pPr>
            <w:numPr>
              <w:ilvl w:val="2"/>
              <w:numId w:val="2"/>
            </w:numPr>
            <w:ind w:left="2160" w:hanging="360"/>
            <w:contextualSpacing/>
          </w:pPr>
        </w:pPrChange>
      </w:pPr>
      <w:r>
        <w:rPr>
          <w:rFonts w:ascii="Open Sans" w:eastAsia="Open Sans" w:hAnsi="Open Sans" w:cs="Open Sans"/>
          <w:i/>
          <w:color w:val="222222"/>
        </w:rPr>
        <w:t>We predict a positive correlation between network specialization and deviation from METE</w:t>
      </w:r>
    </w:p>
    <w:p w14:paraId="33CC74AF" w14:textId="77777777" w:rsidR="005946D0" w:rsidRDefault="00B5242E" w:rsidP="009F48C1">
      <w:pPr>
        <w:numPr>
          <w:ilvl w:val="2"/>
          <w:numId w:val="2"/>
        </w:numPr>
        <w:spacing w:line="480" w:lineRule="auto"/>
        <w:ind w:hanging="360"/>
        <w:contextualSpacing/>
        <w:rPr>
          <w:rFonts w:ascii="Open Sans" w:eastAsia="Open Sans" w:hAnsi="Open Sans" w:cs="Open Sans"/>
          <w:i/>
          <w:color w:val="222222"/>
        </w:rPr>
        <w:pPrChange w:id="166" w:author="Linden Schneider" w:date="2016-10-13T14:30:00Z">
          <w:pPr>
            <w:numPr>
              <w:ilvl w:val="2"/>
              <w:numId w:val="2"/>
            </w:numPr>
            <w:ind w:left="2160" w:hanging="360"/>
            <w:contextualSpacing/>
          </w:pPr>
        </w:pPrChange>
      </w:pPr>
      <w:r>
        <w:rPr>
          <w:rFonts w:ascii="Open Sans" w:eastAsia="Open Sans" w:hAnsi="Open Sans" w:cs="Open Sans"/>
          <w:i/>
          <w:color w:val="222222"/>
        </w:rPr>
        <w:t>We predict a negative correlation between phylogenetic diversity and deviation from M</w:t>
      </w:r>
      <w:r>
        <w:rPr>
          <w:rFonts w:ascii="Open Sans" w:eastAsia="Open Sans" w:hAnsi="Open Sans" w:cs="Open Sans"/>
          <w:i/>
          <w:color w:val="222222"/>
        </w:rPr>
        <w:t>ETE</w:t>
      </w:r>
    </w:p>
    <w:p w14:paraId="45A52296"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67" w:author="Linden Schneider" w:date="2016-10-13T14:30:00Z">
          <w:pPr>
            <w:numPr>
              <w:numId w:val="2"/>
            </w:numPr>
            <w:ind w:left="720" w:hanging="360"/>
            <w:contextualSpacing/>
          </w:pPr>
        </w:pPrChange>
      </w:pPr>
      <w:r>
        <w:rPr>
          <w:rFonts w:ascii="Open Sans" w:eastAsia="Open Sans" w:hAnsi="Open Sans" w:cs="Open Sans"/>
          <w:i/>
          <w:color w:val="222222"/>
        </w:rPr>
        <w:t xml:space="preserve">Because niche specialization and dispersal limitation both likely result in strong spatial structuring of communities, measures of spatial turnover and deviations from METE should be correlated across all ages along the </w:t>
      </w:r>
      <w:proofErr w:type="spellStart"/>
      <w:r>
        <w:rPr>
          <w:rFonts w:ascii="Open Sans" w:eastAsia="Open Sans" w:hAnsi="Open Sans" w:cs="Open Sans"/>
          <w:i/>
          <w:color w:val="222222"/>
        </w:rPr>
        <w:t>chronosequence</w:t>
      </w:r>
      <w:proofErr w:type="spellEnd"/>
    </w:p>
    <w:p w14:paraId="6B2C9EA2"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68" w:author="Linden Schneider" w:date="2016-10-13T14:30:00Z">
          <w:pPr>
            <w:numPr>
              <w:numId w:val="2"/>
            </w:numPr>
            <w:ind w:left="720" w:hanging="360"/>
            <w:contextualSpacing/>
          </w:pPr>
        </w:pPrChange>
      </w:pPr>
      <w:r>
        <w:rPr>
          <w:rFonts w:ascii="Open Sans" w:eastAsia="Open Sans" w:hAnsi="Open Sans" w:cs="Open Sans"/>
          <w:i/>
          <w:color w:val="222222"/>
        </w:rPr>
        <w:t>Because rapid pop</w:t>
      </w:r>
      <w:r>
        <w:rPr>
          <w:rFonts w:ascii="Open Sans" w:eastAsia="Open Sans" w:hAnsi="Open Sans" w:cs="Open Sans"/>
          <w:i/>
          <w:color w:val="222222"/>
        </w:rPr>
        <w:t>ulation expansion, population contraction, limited dispersal and local adaptation all lead to low allelic diversity within populations we predict genetic diversity to be negatively correlated with deviation from METE</w:t>
      </w:r>
    </w:p>
    <w:p w14:paraId="29CE8F9C"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69" w:author="Linden Schneider" w:date="2016-10-13T14:30:00Z">
          <w:pPr>
            <w:numPr>
              <w:numId w:val="2"/>
            </w:numPr>
            <w:ind w:left="720" w:hanging="360"/>
            <w:contextualSpacing/>
          </w:pPr>
        </w:pPrChange>
      </w:pPr>
      <w:r>
        <w:rPr>
          <w:rFonts w:ascii="Open Sans" w:eastAsia="Open Sans" w:hAnsi="Open Sans" w:cs="Open Sans"/>
          <w:i/>
          <w:color w:val="222222"/>
        </w:rPr>
        <w:t xml:space="preserve">Deviations from METE are not predicted </w:t>
      </w:r>
      <w:r>
        <w:rPr>
          <w:rFonts w:ascii="Open Sans" w:eastAsia="Open Sans" w:hAnsi="Open Sans" w:cs="Open Sans"/>
          <w:i/>
          <w:color w:val="222222"/>
        </w:rPr>
        <w:t>by environmental variables after accounting for ecosystem age</w:t>
      </w:r>
    </w:p>
    <w:p w14:paraId="746816BB"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70" w:author="Linden Schneider" w:date="2016-10-13T14:30:00Z">
          <w:pPr>
            <w:numPr>
              <w:numId w:val="2"/>
            </w:numPr>
            <w:ind w:left="720" w:hanging="360"/>
            <w:contextualSpacing/>
          </w:pPr>
        </w:pPrChange>
      </w:pPr>
      <w:r>
        <w:rPr>
          <w:rFonts w:ascii="Open Sans" w:eastAsia="Open Sans" w:hAnsi="Open Sans" w:cs="Open Sans"/>
          <w:i/>
          <w:color w:val="222222"/>
        </w:rPr>
        <w:t>However, with rapidly changing climates we do expect environmental predictors of deviations from statistical steady state. Specifically, with the creation of novel environments and loss of exist</w:t>
      </w:r>
      <w:r>
        <w:rPr>
          <w:rFonts w:ascii="Open Sans" w:eastAsia="Open Sans" w:hAnsi="Open Sans" w:cs="Open Sans"/>
          <w:i/>
          <w:color w:val="222222"/>
        </w:rPr>
        <w:t>ing environments due to changing climate we expect rapid population changes and exacerbated constraints on movement due to unique evolutionary adaptations to previously stable environments.  Thus we predict novel climatic conditions to drive future deviati</w:t>
      </w:r>
      <w:r>
        <w:rPr>
          <w:rFonts w:ascii="Open Sans" w:eastAsia="Open Sans" w:hAnsi="Open Sans" w:cs="Open Sans"/>
          <w:i/>
          <w:color w:val="222222"/>
        </w:rPr>
        <w:t>ons from METE</w:t>
      </w:r>
    </w:p>
    <w:p w14:paraId="583CF393"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71" w:author="Linden Schneider" w:date="2016-10-13T14:30:00Z">
          <w:pPr>
            <w:numPr>
              <w:numId w:val="2"/>
            </w:numPr>
            <w:ind w:left="720" w:hanging="360"/>
            <w:contextualSpacing/>
          </w:pPr>
        </w:pPrChange>
      </w:pPr>
      <w:r>
        <w:rPr>
          <w:rFonts w:ascii="Open Sans" w:eastAsia="Open Sans" w:hAnsi="Open Sans" w:cs="Open Sans"/>
          <w:i/>
          <w:color w:val="222222"/>
        </w:rPr>
        <w:t xml:space="preserve">We predict that in disturbed systems the only what for statistical steady state to be achieved is through rapid assembly of novel ecosystems (i.e. communities dominated by </w:t>
      </w:r>
      <w:r>
        <w:rPr>
          <w:rFonts w:ascii="Open Sans" w:eastAsia="Open Sans" w:hAnsi="Open Sans" w:cs="Open Sans"/>
          <w:i/>
          <w:color w:val="222222"/>
        </w:rPr>
        <w:lastRenderedPageBreak/>
        <w:t xml:space="preserve">highly </w:t>
      </w:r>
      <w:proofErr w:type="spellStart"/>
      <w:r>
        <w:rPr>
          <w:rFonts w:ascii="Open Sans" w:eastAsia="Open Sans" w:hAnsi="Open Sans" w:cs="Open Sans"/>
          <w:i/>
          <w:color w:val="222222"/>
        </w:rPr>
        <w:t>vagile</w:t>
      </w:r>
      <w:proofErr w:type="spellEnd"/>
      <w:r>
        <w:rPr>
          <w:rFonts w:ascii="Open Sans" w:eastAsia="Open Sans" w:hAnsi="Open Sans" w:cs="Open Sans"/>
          <w:i/>
          <w:color w:val="222222"/>
        </w:rPr>
        <w:t xml:space="preserve"> invasive taxa).  Thus deviations from statistical steady</w:t>
      </w:r>
      <w:r>
        <w:rPr>
          <w:rFonts w:ascii="Open Sans" w:eastAsia="Open Sans" w:hAnsi="Open Sans" w:cs="Open Sans"/>
          <w:i/>
          <w:color w:val="222222"/>
        </w:rPr>
        <w:t xml:space="preserve"> state are expected to promote invasion, while invasion itself will tend to return systems to statistical steady state.</w:t>
      </w:r>
    </w:p>
    <w:p w14:paraId="3559411E"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72" w:author="Linden Schneider" w:date="2016-10-13T14:30:00Z">
          <w:pPr>
            <w:numPr>
              <w:numId w:val="2"/>
            </w:numPr>
            <w:ind w:left="720" w:hanging="360"/>
            <w:contextualSpacing/>
          </w:pPr>
        </w:pPrChange>
      </w:pPr>
      <w:r>
        <w:rPr>
          <w:rFonts w:ascii="Open Sans" w:eastAsia="Open Sans" w:hAnsi="Open Sans" w:cs="Open Sans"/>
          <w:i/>
          <w:color w:val="222222"/>
        </w:rPr>
        <w:t>We predict that niches will become more constrained across evolutionary time</w:t>
      </w:r>
    </w:p>
    <w:p w14:paraId="3C23F942" w14:textId="77777777" w:rsidR="005946D0" w:rsidRDefault="00B5242E" w:rsidP="009F48C1">
      <w:pPr>
        <w:numPr>
          <w:ilvl w:val="1"/>
          <w:numId w:val="2"/>
        </w:numPr>
        <w:spacing w:line="480" w:lineRule="auto"/>
        <w:ind w:hanging="360"/>
        <w:contextualSpacing/>
        <w:rPr>
          <w:rFonts w:ascii="Open Sans" w:eastAsia="Open Sans" w:hAnsi="Open Sans" w:cs="Open Sans"/>
          <w:i/>
          <w:color w:val="222222"/>
        </w:rPr>
        <w:pPrChange w:id="173" w:author="Linden Schneider" w:date="2016-10-13T14:30:00Z">
          <w:pPr>
            <w:numPr>
              <w:ilvl w:val="1"/>
              <w:numId w:val="2"/>
            </w:numPr>
            <w:ind w:left="1440" w:hanging="360"/>
            <w:contextualSpacing/>
          </w:pPr>
        </w:pPrChange>
      </w:pPr>
      <w:r>
        <w:rPr>
          <w:rFonts w:ascii="Open Sans" w:eastAsia="Open Sans" w:hAnsi="Open Sans" w:cs="Open Sans"/>
          <w:i/>
          <w:color w:val="222222"/>
        </w:rPr>
        <w:t>Reconstructed niches will be smaller for taxa endemic to ol</w:t>
      </w:r>
      <w:r>
        <w:rPr>
          <w:rFonts w:ascii="Open Sans" w:eastAsia="Open Sans" w:hAnsi="Open Sans" w:cs="Open Sans"/>
          <w:i/>
          <w:color w:val="222222"/>
        </w:rPr>
        <w:t>der islands</w:t>
      </w:r>
    </w:p>
    <w:p w14:paraId="4B1E3F41" w14:textId="77777777" w:rsidR="005946D0" w:rsidRDefault="00B5242E" w:rsidP="009F48C1">
      <w:pPr>
        <w:numPr>
          <w:ilvl w:val="1"/>
          <w:numId w:val="2"/>
        </w:numPr>
        <w:spacing w:line="480" w:lineRule="auto"/>
        <w:ind w:hanging="360"/>
        <w:contextualSpacing/>
        <w:rPr>
          <w:rFonts w:ascii="Open Sans" w:eastAsia="Open Sans" w:hAnsi="Open Sans" w:cs="Open Sans"/>
          <w:i/>
          <w:color w:val="222222"/>
        </w:rPr>
        <w:pPrChange w:id="174" w:author="Linden Schneider" w:date="2016-10-13T14:30:00Z">
          <w:pPr>
            <w:numPr>
              <w:ilvl w:val="1"/>
              <w:numId w:val="2"/>
            </w:numPr>
            <w:ind w:left="1440" w:hanging="360"/>
            <w:contextualSpacing/>
          </w:pPr>
        </w:pPrChange>
      </w:pPr>
      <w:r>
        <w:rPr>
          <w:rFonts w:ascii="Open Sans" w:eastAsia="Open Sans" w:hAnsi="Open Sans" w:cs="Open Sans"/>
          <w:i/>
          <w:color w:val="222222"/>
        </w:rPr>
        <w:t>Spatial turnover will be stronger across gradients on older islands</w:t>
      </w:r>
    </w:p>
    <w:p w14:paraId="626D7821" w14:textId="77777777" w:rsidR="005946D0" w:rsidRDefault="00B5242E" w:rsidP="009F48C1">
      <w:pPr>
        <w:numPr>
          <w:ilvl w:val="0"/>
          <w:numId w:val="2"/>
        </w:numPr>
        <w:spacing w:line="480" w:lineRule="auto"/>
        <w:ind w:hanging="360"/>
        <w:contextualSpacing/>
        <w:rPr>
          <w:rFonts w:ascii="Open Sans" w:eastAsia="Open Sans" w:hAnsi="Open Sans" w:cs="Open Sans"/>
          <w:i/>
          <w:color w:val="222222"/>
        </w:rPr>
        <w:pPrChange w:id="175" w:author="Linden Schneider" w:date="2016-10-13T14:30:00Z">
          <w:pPr>
            <w:numPr>
              <w:numId w:val="2"/>
            </w:numPr>
            <w:ind w:left="720" w:hanging="360"/>
            <w:contextualSpacing/>
          </w:pPr>
        </w:pPrChange>
      </w:pPr>
      <w:r>
        <w:rPr>
          <w:rFonts w:ascii="Open Sans" w:eastAsia="Open Sans" w:hAnsi="Open Sans" w:cs="Open Sans"/>
          <w:i/>
          <w:color w:val="222222"/>
        </w:rPr>
        <w:t>We predict networks will become more specialized across evolutionary time</w:t>
      </w:r>
    </w:p>
    <w:p w14:paraId="1CA669D3" w14:textId="77777777" w:rsidR="005946D0" w:rsidRDefault="005946D0" w:rsidP="009F48C1">
      <w:pPr>
        <w:spacing w:line="480" w:lineRule="auto"/>
        <w:pPrChange w:id="176" w:author="Linden Schneider" w:date="2016-10-13T14:30:00Z">
          <w:pPr/>
        </w:pPrChange>
      </w:pPr>
    </w:p>
    <w:p w14:paraId="37368358" w14:textId="77777777" w:rsidR="005946D0" w:rsidRDefault="005946D0" w:rsidP="009F48C1">
      <w:pPr>
        <w:spacing w:line="480" w:lineRule="auto"/>
        <w:pPrChange w:id="177" w:author="Linden Schneider" w:date="2016-10-13T14:30:00Z">
          <w:pPr/>
        </w:pPrChange>
      </w:pPr>
    </w:p>
    <w:p w14:paraId="41598995" w14:textId="77777777" w:rsidR="005946D0" w:rsidRDefault="00B5242E" w:rsidP="009F48C1">
      <w:pPr>
        <w:spacing w:line="480" w:lineRule="auto"/>
        <w:pPrChange w:id="178" w:author="Linden Schneider" w:date="2016-10-13T14:30:00Z">
          <w:pPr/>
        </w:pPrChange>
      </w:pPr>
      <w:r>
        <w:rPr>
          <w:rFonts w:ascii="Open Sans" w:eastAsia="Open Sans" w:hAnsi="Open Sans" w:cs="Open Sans"/>
          <w:b/>
          <w:color w:val="222222"/>
        </w:rPr>
        <w:t>----------------------------------------------------------------------------------------------------</w:t>
      </w:r>
      <w:r>
        <w:rPr>
          <w:rFonts w:ascii="Open Sans" w:eastAsia="Open Sans" w:hAnsi="Open Sans" w:cs="Open Sans"/>
          <w:b/>
          <w:color w:val="222222"/>
        </w:rPr>
        <w:t>--------------------------------</w:t>
      </w:r>
    </w:p>
    <w:p w14:paraId="22FFDEF7" w14:textId="77777777" w:rsidR="005946D0" w:rsidRDefault="005946D0" w:rsidP="009F48C1">
      <w:pPr>
        <w:spacing w:line="480" w:lineRule="auto"/>
        <w:pPrChange w:id="179" w:author="Linden Schneider" w:date="2016-10-13T14:30:00Z">
          <w:pPr/>
        </w:pPrChange>
      </w:pPr>
    </w:p>
    <w:p w14:paraId="4D19684C" w14:textId="77777777" w:rsidR="005946D0" w:rsidRDefault="005946D0" w:rsidP="009F48C1">
      <w:pPr>
        <w:spacing w:line="480" w:lineRule="auto"/>
        <w:pPrChange w:id="180" w:author="Linden Schneider" w:date="2016-10-13T14:30:00Z">
          <w:pPr/>
        </w:pPrChange>
      </w:pPr>
    </w:p>
    <w:p w14:paraId="62C2F8C9" w14:textId="77777777" w:rsidR="005946D0" w:rsidRDefault="00B5242E" w:rsidP="009F48C1">
      <w:pPr>
        <w:pStyle w:val="Heading2"/>
        <w:spacing w:line="480" w:lineRule="auto"/>
        <w:contextualSpacing w:val="0"/>
        <w:pPrChange w:id="181" w:author="Linden Schneider" w:date="2016-10-13T14:30:00Z">
          <w:pPr>
            <w:pStyle w:val="Heading2"/>
            <w:contextualSpacing w:val="0"/>
          </w:pPr>
        </w:pPrChange>
      </w:pPr>
      <w:bookmarkStart w:id="182" w:name="_ukzomp1axxwg" w:colFirst="0" w:colLast="0"/>
      <w:bookmarkEnd w:id="182"/>
      <w:r>
        <w:t>\subsection{Significance and Rationale}</w:t>
      </w:r>
    </w:p>
    <w:p w14:paraId="6CCF144E" w14:textId="77777777" w:rsidR="005946D0" w:rsidRDefault="005946D0" w:rsidP="009F48C1">
      <w:pPr>
        <w:spacing w:line="480" w:lineRule="auto"/>
        <w:pPrChange w:id="183" w:author="Linden Schneider" w:date="2016-10-13T14:30:00Z">
          <w:pPr/>
        </w:pPrChange>
      </w:pPr>
    </w:p>
    <w:p w14:paraId="5F4AD3A5" w14:textId="77777777" w:rsidR="005946D0" w:rsidRDefault="005946D0" w:rsidP="009F48C1">
      <w:pPr>
        <w:spacing w:line="480" w:lineRule="auto"/>
        <w:pPrChange w:id="184" w:author="Linden Schneider" w:date="2016-10-13T14:30:00Z">
          <w:pPr/>
        </w:pPrChange>
      </w:pPr>
    </w:p>
    <w:p w14:paraId="54A63C94" w14:textId="77777777" w:rsidR="005946D0" w:rsidRDefault="00B5242E" w:rsidP="009F48C1">
      <w:pPr>
        <w:spacing w:line="480" w:lineRule="auto"/>
        <w:pPrChange w:id="185" w:author="Linden Schneider" w:date="2016-10-13T14:30:00Z">
          <w:pPr/>
        </w:pPrChange>
      </w:pPr>
      <w:r>
        <w:rPr>
          <w:rFonts w:ascii="Open Sans" w:eastAsia="Open Sans" w:hAnsi="Open Sans" w:cs="Open Sans"/>
          <w:color w:val="222222"/>
        </w:rPr>
        <w:t>Understanding how environmental change will alter the feedback between ecology and evolution and drive biodiversity out of statistical steady state is at the core of our proposal.</w:t>
      </w:r>
      <w:r>
        <w:rPr>
          <w:rFonts w:ascii="Open Sans" w:eastAsia="Open Sans" w:hAnsi="Open Sans" w:cs="Open Sans"/>
          <w:color w:val="222222"/>
        </w:rPr>
        <w:t xml:space="preserve">  Using METE to capture statistical steady state and understand deviations from it promises to be a powerful diagnostic tool in evaluating ecosystems nearing tipping points.  Hawaii is an ideal study system to realize this potential due to its varying chro</w:t>
      </w:r>
      <w:r>
        <w:rPr>
          <w:rFonts w:ascii="Open Sans" w:eastAsia="Open Sans" w:hAnsi="Open Sans" w:cs="Open Sans"/>
          <w:color w:val="222222"/>
        </w:rPr>
        <w:t xml:space="preserve">nology (allowing tests of theory in communities of different stages of evolutionary development) and due to </w:t>
      </w:r>
      <w:proofErr w:type="gramStart"/>
      <w:r>
        <w:rPr>
          <w:rFonts w:ascii="Open Sans" w:eastAsia="Open Sans" w:hAnsi="Open Sans" w:cs="Open Sans"/>
          <w:color w:val="222222"/>
        </w:rPr>
        <w:t>its</w:t>
      </w:r>
      <w:proofErr w:type="gramEnd"/>
      <w:r>
        <w:rPr>
          <w:rFonts w:ascii="Open Sans" w:eastAsia="Open Sans" w:hAnsi="Open Sans" w:cs="Open Sans"/>
          <w:color w:val="222222"/>
        </w:rPr>
        <w:t xml:space="preserve"> replicated environmental gradients across this chronology (see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fig:map</w:t>
      </w:r>
      <w:proofErr w:type="spellEnd"/>
      <w:r>
        <w:rPr>
          <w:rFonts w:ascii="Open Sans" w:eastAsia="Open Sans" w:hAnsi="Open Sans" w:cs="Open Sans"/>
          <w:color w:val="222222"/>
        </w:rPr>
        <w:t xml:space="preserve">}. The </w:t>
      </w:r>
      <w:r>
        <w:rPr>
          <w:rFonts w:ascii="Open Sans" w:eastAsia="Open Sans" w:hAnsi="Open Sans" w:cs="Open Sans"/>
          <w:color w:val="222222"/>
        </w:rPr>
        <w:lastRenderedPageBreak/>
        <w:t xml:space="preserve">NEON site at </w:t>
      </w:r>
      <w:proofErr w:type="spellStart"/>
      <w:r>
        <w:rPr>
          <w:rFonts w:ascii="Open Sans" w:eastAsia="Open Sans" w:hAnsi="Open Sans" w:cs="Open Sans"/>
          <w:color w:val="222222"/>
        </w:rPr>
        <w:t>Puu</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Makaala</w:t>
      </w:r>
      <w:proofErr w:type="spellEnd"/>
      <w:r>
        <w:rPr>
          <w:rFonts w:ascii="Open Sans" w:eastAsia="Open Sans" w:hAnsi="Open Sans" w:cs="Open Sans"/>
          <w:color w:val="222222"/>
        </w:rPr>
        <w:t xml:space="preserve"> Natural Area Reserve on Hawaii I</w:t>
      </w:r>
      <w:r>
        <w:rPr>
          <w:rFonts w:ascii="Open Sans" w:eastAsia="Open Sans" w:hAnsi="Open Sans" w:cs="Open Sans"/>
          <w:color w:val="222222"/>
        </w:rPr>
        <w:t>sland will provide the core measures needed to quantify the abiotic environment.  We will replicate these measurements across gradients of elevation and precipitation, using ground-</w:t>
      </w:r>
      <w:proofErr w:type="spellStart"/>
      <w:r>
        <w:rPr>
          <w:rFonts w:ascii="Open Sans" w:eastAsia="Open Sans" w:hAnsi="Open Sans" w:cs="Open Sans"/>
          <w:color w:val="222222"/>
        </w:rPr>
        <w:t>truthed</w:t>
      </w:r>
      <w:proofErr w:type="spellEnd"/>
      <w:r>
        <w:rPr>
          <w:rFonts w:ascii="Open Sans" w:eastAsia="Open Sans" w:hAnsi="Open Sans" w:cs="Open Sans"/>
          <w:color w:val="222222"/>
        </w:rPr>
        <w:t xml:space="preserve"> remotely sensed measurements to provide both fine grain and broad-s</w:t>
      </w:r>
      <w:r>
        <w:rPr>
          <w:rFonts w:ascii="Open Sans" w:eastAsia="Open Sans" w:hAnsi="Open Sans" w:cs="Open Sans"/>
          <w:color w:val="222222"/>
        </w:rPr>
        <w:t>cale environmental data products.</w:t>
      </w:r>
    </w:p>
    <w:p w14:paraId="086ED93A" w14:textId="77777777" w:rsidR="005946D0" w:rsidRDefault="005946D0" w:rsidP="009F48C1">
      <w:pPr>
        <w:spacing w:line="480" w:lineRule="auto"/>
        <w:pPrChange w:id="186" w:author="Linden Schneider" w:date="2016-10-13T14:30:00Z">
          <w:pPr/>
        </w:pPrChange>
      </w:pPr>
    </w:p>
    <w:p w14:paraId="1F904949" w14:textId="77777777" w:rsidR="005946D0" w:rsidRDefault="00B5242E" w:rsidP="009F48C1">
      <w:pPr>
        <w:spacing w:line="480" w:lineRule="auto"/>
        <w:pPrChange w:id="187" w:author="Linden Schneider" w:date="2016-10-13T14:30:00Z">
          <w:pPr/>
        </w:pPrChange>
      </w:pPr>
      <w:r>
        <w:rPr>
          <w:rFonts w:ascii="Open Sans" w:eastAsia="Open Sans" w:hAnsi="Open Sans" w:cs="Open Sans"/>
          <w:color w:val="222222"/>
        </w:rPr>
        <w:t xml:space="preserve">The same ability to generate massive amount of environmental data via remote sensing does not exist for organismal ecology and evolution.  As part of our Dimensions in Biodiversity grant, PIs </w:t>
      </w:r>
      <w:proofErr w:type="spellStart"/>
      <w:r>
        <w:rPr>
          <w:rFonts w:ascii="Open Sans" w:eastAsia="Open Sans" w:hAnsi="Open Sans" w:cs="Open Sans"/>
          <w:color w:val="222222"/>
        </w:rPr>
        <w:t>Rominger</w:t>
      </w:r>
      <w:proofErr w:type="spellEnd"/>
      <w:r>
        <w:rPr>
          <w:rFonts w:ascii="Open Sans" w:eastAsia="Open Sans" w:hAnsi="Open Sans" w:cs="Open Sans"/>
          <w:color w:val="222222"/>
        </w:rPr>
        <w:t xml:space="preserve"> and </w:t>
      </w:r>
      <w:proofErr w:type="spellStart"/>
      <w:r>
        <w:rPr>
          <w:rFonts w:ascii="Open Sans" w:eastAsia="Open Sans" w:hAnsi="Open Sans" w:cs="Open Sans"/>
          <w:color w:val="222222"/>
        </w:rPr>
        <w:t>Krehenwinkel</w:t>
      </w:r>
      <w:proofErr w:type="spellEnd"/>
      <w:r>
        <w:rPr>
          <w:rFonts w:ascii="Open Sans" w:eastAsia="Open Sans" w:hAnsi="Open Sans" w:cs="Open Sans"/>
          <w:color w:val="222222"/>
        </w:rPr>
        <w:t xml:space="preserve"> are developing laboratory and </w:t>
      </w:r>
      <w:proofErr w:type="spellStart"/>
      <w:r>
        <w:rPr>
          <w:rFonts w:ascii="Open Sans" w:eastAsia="Open Sans" w:hAnsi="Open Sans" w:cs="Open Sans"/>
          <w:color w:val="222222"/>
        </w:rPr>
        <w:t>bioinfor</w:t>
      </w:r>
      <w:r>
        <w:rPr>
          <w:rFonts w:ascii="Open Sans" w:eastAsia="Open Sans" w:hAnsi="Open Sans" w:cs="Open Sans"/>
          <w:color w:val="222222"/>
        </w:rPr>
        <w:t>matic</w:t>
      </w:r>
      <w:proofErr w:type="spellEnd"/>
      <w:r>
        <w:rPr>
          <w:rFonts w:ascii="Open Sans" w:eastAsia="Open Sans" w:hAnsi="Open Sans" w:cs="Open Sans"/>
          <w:color w:val="222222"/>
        </w:rPr>
        <w:t xml:space="preserve"> methods to obtain sequence data, and estimates of abundance and biomass for thousands to millions of arthropods collected via ecological sampling.  As part of the current proposal this promising new approach will be developed into an open source lab </w:t>
      </w:r>
      <w:r>
        <w:rPr>
          <w:rFonts w:ascii="Open Sans" w:eastAsia="Open Sans" w:hAnsi="Open Sans" w:cs="Open Sans"/>
          <w:color w:val="222222"/>
        </w:rPr>
        <w:t>protocol and software package that can be distributed across all NEON sites.</w:t>
      </w:r>
    </w:p>
    <w:p w14:paraId="7D58265F" w14:textId="77777777" w:rsidR="005946D0" w:rsidRDefault="005946D0" w:rsidP="009F48C1">
      <w:pPr>
        <w:spacing w:line="480" w:lineRule="auto"/>
        <w:pPrChange w:id="188" w:author="Linden Schneider" w:date="2016-10-13T14:30:00Z">
          <w:pPr/>
        </w:pPrChange>
      </w:pPr>
    </w:p>
    <w:p w14:paraId="39C4F4D6" w14:textId="77777777" w:rsidR="005946D0" w:rsidRDefault="00B5242E" w:rsidP="009F48C1">
      <w:pPr>
        <w:spacing w:line="480" w:lineRule="auto"/>
        <w:pPrChange w:id="189" w:author="Linden Schneider" w:date="2016-10-13T14:30:00Z">
          <w:pPr/>
        </w:pPrChange>
      </w:pPr>
      <w:r>
        <w:rPr>
          <w:rFonts w:ascii="Open Sans" w:eastAsia="Open Sans" w:hAnsi="Open Sans" w:cs="Open Sans"/>
          <w:color w:val="222222"/>
        </w:rPr>
        <w:t xml:space="preserve">Our use of METE as a diagnostic tool has been corroborated in the Hawaiian system with previous and current work.  PI </w:t>
      </w:r>
      <w:proofErr w:type="spellStart"/>
      <w:r>
        <w:rPr>
          <w:rFonts w:ascii="Open Sans" w:eastAsia="Open Sans" w:hAnsi="Open Sans" w:cs="Open Sans"/>
          <w:color w:val="222222"/>
        </w:rPr>
        <w:t>Rominger</w:t>
      </w:r>
      <w:proofErr w:type="spellEnd"/>
      <w:r>
        <w:rPr>
          <w:rFonts w:ascii="Open Sans" w:eastAsia="Open Sans" w:hAnsi="Open Sans" w:cs="Open Sans"/>
          <w:color w:val="222222"/>
        </w:rPr>
        <w:t xml:space="preserve">, with co-PIs Gillespie and </w:t>
      </w:r>
      <w:proofErr w:type="spellStart"/>
      <w:r>
        <w:rPr>
          <w:rFonts w:ascii="Open Sans" w:eastAsia="Open Sans" w:hAnsi="Open Sans" w:cs="Open Sans"/>
          <w:color w:val="222222"/>
        </w:rPr>
        <w:t>Gruner</w:t>
      </w:r>
      <w:proofErr w:type="spellEnd"/>
      <w:r>
        <w:rPr>
          <w:rFonts w:ascii="Open Sans" w:eastAsia="Open Sans" w:hAnsi="Open Sans" w:cs="Open Sans"/>
          <w:color w:val="222222"/>
        </w:rPr>
        <w:t xml:space="preserve"> as collaborators </w:t>
      </w:r>
      <w:r>
        <w:rPr>
          <w:rFonts w:ascii="Open Sans" w:eastAsia="Open Sans" w:hAnsi="Open Sans" w:cs="Open Sans"/>
          <w:color w:val="222222"/>
        </w:rPr>
        <w:t xml:space="preserve">and co-authors, has shown that deviations from METE show consistent patterns across the </w:t>
      </w:r>
      <w:proofErr w:type="spellStart"/>
      <w:r>
        <w:rPr>
          <w:rFonts w:ascii="Open Sans" w:eastAsia="Open Sans" w:hAnsi="Open Sans" w:cs="Open Sans"/>
          <w:color w:val="222222"/>
        </w:rPr>
        <w:t>chronosequences</w:t>
      </w:r>
      <w:proofErr w:type="spellEnd"/>
      <w:r>
        <w:rPr>
          <w:rFonts w:ascii="Open Sans" w:eastAsia="Open Sans" w:hAnsi="Open Sans" w:cs="Open Sans"/>
          <w:color w:val="222222"/>
        </w:rPr>
        <w:t xml:space="preserve"> for different arthropod guilds with different life history characteristics (see Box 3).  This work needs to be extended to other members of the ecosyste</w:t>
      </w:r>
      <w:r>
        <w:rPr>
          <w:rFonts w:ascii="Open Sans" w:eastAsia="Open Sans" w:hAnsi="Open Sans" w:cs="Open Sans"/>
          <w:color w:val="222222"/>
        </w:rPr>
        <w:t>m to understand its generality and the mechanistic drivers of deviations from METE, and thus statistical steady state, need to be better understood and modeled into the future to understand how ecosystems will respond to changing climates.</w:t>
      </w:r>
    </w:p>
    <w:p w14:paraId="53F185FD" w14:textId="77777777" w:rsidR="005946D0" w:rsidRDefault="005946D0" w:rsidP="009F48C1">
      <w:pPr>
        <w:spacing w:line="480" w:lineRule="auto"/>
        <w:pPrChange w:id="190" w:author="Linden Schneider" w:date="2016-10-13T14:30:00Z">
          <w:pPr/>
        </w:pPrChange>
      </w:pPr>
    </w:p>
    <w:p w14:paraId="73AE295A" w14:textId="77777777" w:rsidR="005946D0" w:rsidRDefault="00B5242E" w:rsidP="009F48C1">
      <w:pPr>
        <w:pStyle w:val="Heading2"/>
        <w:spacing w:line="480" w:lineRule="auto"/>
        <w:contextualSpacing w:val="0"/>
        <w:pPrChange w:id="191" w:author="Linden Schneider" w:date="2016-10-13T14:30:00Z">
          <w:pPr>
            <w:pStyle w:val="Heading2"/>
            <w:contextualSpacing w:val="0"/>
          </w:pPr>
        </w:pPrChange>
      </w:pPr>
      <w:bookmarkStart w:id="192" w:name="_he4j90d7nmvy" w:colFirst="0" w:colLast="0"/>
      <w:bookmarkEnd w:id="192"/>
      <w:r>
        <w:t>\subsection{Met</w:t>
      </w:r>
      <w:r>
        <w:t>hods}</w:t>
      </w:r>
    </w:p>
    <w:p w14:paraId="7B7557DB" w14:textId="77777777" w:rsidR="005946D0" w:rsidRDefault="005946D0" w:rsidP="009F48C1">
      <w:pPr>
        <w:spacing w:line="480" w:lineRule="auto"/>
        <w:pPrChange w:id="193" w:author="Linden Schneider" w:date="2016-10-13T14:30:00Z">
          <w:pPr/>
        </w:pPrChange>
      </w:pPr>
    </w:p>
    <w:p w14:paraId="5FB857A1" w14:textId="77777777" w:rsidR="005946D0" w:rsidRDefault="00B5242E" w:rsidP="009F48C1">
      <w:pPr>
        <w:pStyle w:val="Heading3"/>
        <w:spacing w:line="480" w:lineRule="auto"/>
        <w:contextualSpacing w:val="0"/>
        <w:pPrChange w:id="194" w:author="Linden Schneider" w:date="2016-10-13T14:30:00Z">
          <w:pPr>
            <w:pStyle w:val="Heading3"/>
            <w:contextualSpacing w:val="0"/>
          </w:pPr>
        </w:pPrChange>
      </w:pPr>
      <w:bookmarkStart w:id="195" w:name="_glnmak75jxpj" w:colFirst="0" w:colLast="0"/>
      <w:bookmarkEnd w:id="195"/>
      <w:r>
        <w:t>\subsubsection{Integration with NEON and sampling design across environmental and age gradients}</w:t>
      </w:r>
    </w:p>
    <w:p w14:paraId="3E06AB0F" w14:textId="77777777" w:rsidR="005946D0" w:rsidRDefault="005946D0" w:rsidP="009F48C1">
      <w:pPr>
        <w:spacing w:line="480" w:lineRule="auto"/>
        <w:pPrChange w:id="196" w:author="Linden Schneider" w:date="2016-10-13T14:30:00Z">
          <w:pPr/>
        </w:pPrChange>
      </w:pPr>
    </w:p>
    <w:p w14:paraId="20DD23AF" w14:textId="77777777" w:rsidR="005946D0" w:rsidRDefault="00B5242E" w:rsidP="009F48C1">
      <w:pPr>
        <w:spacing w:line="480" w:lineRule="auto"/>
        <w:pPrChange w:id="197" w:author="Linden Schneider" w:date="2016-10-13T14:30:00Z">
          <w:pPr/>
        </w:pPrChange>
      </w:pPr>
      <w:r>
        <w:rPr>
          <w:rFonts w:ascii="Open Sans" w:eastAsia="Open Sans" w:hAnsi="Open Sans" w:cs="Open Sans"/>
          <w:b/>
          <w:color w:val="222222"/>
        </w:rPr>
        <w:t>\paragraph{NEON site.}</w:t>
      </w:r>
    </w:p>
    <w:p w14:paraId="5EAEC41E" w14:textId="77777777" w:rsidR="005946D0" w:rsidRDefault="00B5242E" w:rsidP="009F48C1">
      <w:pPr>
        <w:spacing w:line="480" w:lineRule="auto"/>
        <w:pPrChange w:id="198" w:author="Linden Schneider" w:date="2016-10-13T14:30:00Z">
          <w:pPr/>
        </w:pPrChange>
      </w:pPr>
      <w:r>
        <w:rPr>
          <w:rFonts w:ascii="Open Sans" w:eastAsia="Open Sans" w:hAnsi="Open Sans" w:cs="Open Sans"/>
          <w:color w:val="222222"/>
        </w:rPr>
        <w:t xml:space="preserve">The goal of NEON is to provide ecological data at multiple spatial and temporal scales. </w:t>
      </w:r>
      <w:ins w:id="199" w:author="Dan Gruner" w:date="2016-10-14T02:49:00Z">
        <w:r>
          <w:rPr>
            <w:rFonts w:ascii="Open Sans" w:eastAsia="Open Sans" w:hAnsi="Open Sans" w:cs="Open Sans"/>
            <w:color w:val="222222"/>
          </w:rPr>
          <w:t>Our</w:t>
        </w:r>
      </w:ins>
      <w:del w:id="200" w:author="Dan Gruner" w:date="2016-10-14T02:49:00Z">
        <w:r>
          <w:rPr>
            <w:rFonts w:ascii="Open Sans" w:eastAsia="Open Sans" w:hAnsi="Open Sans" w:cs="Open Sans"/>
            <w:color w:val="222222"/>
          </w:rPr>
          <w:delText>We</w:delText>
        </w:r>
      </w:del>
      <w:r>
        <w:rPr>
          <w:rFonts w:ascii="Open Sans" w:eastAsia="Open Sans" w:hAnsi="Open Sans" w:cs="Open Sans"/>
          <w:color w:val="222222"/>
        </w:rPr>
        <w:t xml:space="preserve"> plan</w:t>
      </w:r>
      <w:ins w:id="201" w:author="Dan Gruner" w:date="2016-10-14T02:49:00Z">
        <w:r>
          <w:rPr>
            <w:rFonts w:ascii="Open Sans" w:eastAsia="Open Sans" w:hAnsi="Open Sans" w:cs="Open Sans"/>
            <w:color w:val="222222"/>
          </w:rPr>
          <w:t xml:space="preserve"> is anchored with the</w:t>
        </w:r>
      </w:ins>
      <w:del w:id="202" w:author="Dan Gruner" w:date="2016-10-14T02:49:00Z">
        <w:r>
          <w:rPr>
            <w:rFonts w:ascii="Open Sans" w:eastAsia="Open Sans" w:hAnsi="Open Sans" w:cs="Open Sans"/>
            <w:color w:val="222222"/>
          </w:rPr>
          <w:delText xml:space="preserve"> to use</w:delText>
        </w:r>
      </w:del>
      <w:r>
        <w:rPr>
          <w:rFonts w:ascii="Open Sans" w:eastAsia="Open Sans" w:hAnsi="Open Sans" w:cs="Open Sans"/>
          <w:color w:val="222222"/>
        </w:rPr>
        <w:t xml:space="preserve"> </w:t>
      </w:r>
      <w:proofErr w:type="spellStart"/>
      <w:r>
        <w:rPr>
          <w:rFonts w:ascii="Open Sans" w:eastAsia="Open Sans" w:hAnsi="Open Sans" w:cs="Open Sans"/>
          <w:color w:val="222222"/>
        </w:rPr>
        <w:t>Pu'u</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Maka'ala</w:t>
      </w:r>
      <w:proofErr w:type="spellEnd"/>
      <w:r>
        <w:rPr>
          <w:rFonts w:ascii="Open Sans" w:eastAsia="Open Sans" w:hAnsi="Open Sans" w:cs="Open Sans"/>
          <w:color w:val="222222"/>
        </w:rPr>
        <w:t xml:space="preserve"> Natural Area Reserve on the</w:t>
      </w:r>
      <w:ins w:id="203" w:author="Dan Gruner" w:date="2016-10-14T02:48:00Z">
        <w:r>
          <w:rPr>
            <w:rFonts w:ascii="Open Sans" w:eastAsia="Open Sans" w:hAnsi="Open Sans" w:cs="Open Sans"/>
            <w:color w:val="222222"/>
          </w:rPr>
          <w:t xml:space="preserve"> Mauna Loa volcano on the</w:t>
        </w:r>
      </w:ins>
      <w:r>
        <w:rPr>
          <w:rFonts w:ascii="Open Sans" w:eastAsia="Open Sans" w:hAnsi="Open Sans" w:cs="Open Sans"/>
          <w:color w:val="222222"/>
        </w:rPr>
        <w:t xml:space="preserve"> Big Island of Hawaii</w:t>
      </w:r>
      <w:ins w:id="204" w:author="Dan Gruner" w:date="2016-10-14T02:50:00Z">
        <w:r>
          <w:rPr>
            <w:rFonts w:ascii="Open Sans" w:eastAsia="Open Sans" w:hAnsi="Open Sans" w:cs="Open Sans"/>
            <w:color w:val="222222"/>
          </w:rPr>
          <w:t xml:space="preserve"> (19.553°, -155.317°), a </w:t>
        </w:r>
      </w:ins>
      <w:del w:id="205" w:author="Dan Gruner" w:date="2016-10-14T02:50:00Z">
        <w:r>
          <w:rPr>
            <w:rFonts w:ascii="Open Sans" w:eastAsia="Open Sans" w:hAnsi="Open Sans" w:cs="Open Sans"/>
            <w:color w:val="222222"/>
          </w:rPr>
          <w:delText xml:space="preserve">. This site is planned as </w:delText>
        </w:r>
      </w:del>
      <w:r>
        <w:rPr>
          <w:rFonts w:ascii="Open Sans" w:eastAsia="Open Sans" w:hAnsi="Open Sans" w:cs="Open Sans"/>
          <w:color w:val="222222"/>
        </w:rPr>
        <w:t xml:space="preserve">a </w:t>
      </w:r>
      <w:ins w:id="206" w:author="Dan Gruner" w:date="2016-10-14T02:27:00Z">
        <w:r>
          <w:rPr>
            <w:rFonts w:ascii="Open Sans" w:eastAsia="Open Sans" w:hAnsi="Open Sans" w:cs="Open Sans"/>
            <w:color w:val="222222"/>
          </w:rPr>
          <w:t>C</w:t>
        </w:r>
      </w:ins>
      <w:del w:id="207" w:author="Dan Gruner" w:date="2016-10-14T02:27:00Z">
        <w:r>
          <w:rPr>
            <w:rFonts w:ascii="Open Sans" w:eastAsia="Open Sans" w:hAnsi="Open Sans" w:cs="Open Sans"/>
            <w:color w:val="222222"/>
          </w:rPr>
          <w:delText>c</w:delText>
        </w:r>
      </w:del>
      <w:r>
        <w:rPr>
          <w:rFonts w:ascii="Open Sans" w:eastAsia="Open Sans" w:hAnsi="Open Sans" w:cs="Open Sans"/>
          <w:color w:val="222222"/>
        </w:rPr>
        <w:t xml:space="preserve">ore </w:t>
      </w:r>
      <w:ins w:id="208" w:author="Dan Gruner" w:date="2016-10-14T02:27:00Z">
        <w:r>
          <w:rPr>
            <w:rFonts w:ascii="Open Sans" w:eastAsia="Open Sans" w:hAnsi="Open Sans" w:cs="Open Sans"/>
            <w:color w:val="222222"/>
          </w:rPr>
          <w:t>T</w:t>
        </w:r>
      </w:ins>
      <w:del w:id="209" w:author="Dan Gruner" w:date="2016-10-14T02:27:00Z">
        <w:r>
          <w:rPr>
            <w:rFonts w:ascii="Open Sans" w:eastAsia="Open Sans" w:hAnsi="Open Sans" w:cs="Open Sans"/>
            <w:color w:val="222222"/>
          </w:rPr>
          <w:delText>t</w:delText>
        </w:r>
      </w:del>
      <w:r>
        <w:rPr>
          <w:rFonts w:ascii="Open Sans" w:eastAsia="Open Sans" w:hAnsi="Open Sans" w:cs="Open Sans"/>
          <w:color w:val="222222"/>
        </w:rPr>
        <w:t>errestrial site</w:t>
      </w:r>
      <w:ins w:id="210" w:author="Dan Gruner" w:date="2016-10-14T02:27:00Z">
        <w:r>
          <w:rPr>
            <w:rFonts w:ascii="Open Sans" w:eastAsia="Open Sans" w:hAnsi="Open Sans" w:cs="Open Sans"/>
            <w:color w:val="222222"/>
          </w:rPr>
          <w:t xml:space="preserve"> with the launch date planned for 2017</w:t>
        </w:r>
      </w:ins>
      <w:r>
        <w:rPr>
          <w:rFonts w:ascii="Open Sans" w:eastAsia="Open Sans" w:hAnsi="Open Sans" w:cs="Open Sans"/>
          <w:color w:val="222222"/>
        </w:rPr>
        <w:t xml:space="preserve">. </w:t>
      </w:r>
      <w:ins w:id="211" w:author="Dan Gruner" w:date="2016-10-14T03:06:00Z">
        <w:r>
          <w:rPr>
            <w:rFonts w:ascii="Open Sans" w:eastAsia="Open Sans" w:hAnsi="Open Sans" w:cs="Open Sans"/>
            <w:color w:val="222222"/>
          </w:rPr>
          <w:t>The site represents montane wet forest with mostly n</w:t>
        </w:r>
        <w:r>
          <w:rPr>
            <w:rFonts w:ascii="Open Sans" w:eastAsia="Open Sans" w:hAnsi="Open Sans" w:cs="Open Sans"/>
            <w:color w:val="222222"/>
          </w:rPr>
          <w:t xml:space="preserve">ative vegetation dominated by the endemic tree, </w:t>
        </w:r>
        <w:proofErr w:type="spellStart"/>
        <w:r>
          <w:rPr>
            <w:rFonts w:ascii="Open Sans" w:eastAsia="Open Sans" w:hAnsi="Open Sans" w:cs="Open Sans"/>
            <w:i/>
            <w:color w:val="222222"/>
            <w:rPrChange w:id="212" w:author="Dan Gruner" w:date="2016-10-14T03:06:00Z">
              <w:rPr>
                <w:rFonts w:ascii="Open Sans" w:eastAsia="Open Sans" w:hAnsi="Open Sans" w:cs="Open Sans"/>
                <w:color w:val="222222"/>
              </w:rPr>
            </w:rPrChange>
          </w:rPr>
          <w:t>Metrosideros</w:t>
        </w:r>
        <w:proofErr w:type="spellEnd"/>
        <w:r>
          <w:rPr>
            <w:rFonts w:ascii="Open Sans" w:eastAsia="Open Sans" w:hAnsi="Open Sans" w:cs="Open Sans"/>
            <w:i/>
            <w:color w:val="222222"/>
            <w:rPrChange w:id="213" w:author="Dan Gruner" w:date="2016-10-14T03:06:00Z">
              <w:rPr>
                <w:rFonts w:ascii="Open Sans" w:eastAsia="Open Sans" w:hAnsi="Open Sans" w:cs="Open Sans"/>
                <w:color w:val="222222"/>
              </w:rPr>
            </w:rPrChange>
          </w:rPr>
          <w:t xml:space="preserve"> </w:t>
        </w:r>
        <w:proofErr w:type="spellStart"/>
        <w:r>
          <w:rPr>
            <w:rFonts w:ascii="Open Sans" w:eastAsia="Open Sans" w:hAnsi="Open Sans" w:cs="Open Sans"/>
            <w:i/>
            <w:color w:val="222222"/>
            <w:rPrChange w:id="214" w:author="Dan Gruner" w:date="2016-10-14T03:06:00Z">
              <w:rPr>
                <w:rFonts w:ascii="Open Sans" w:eastAsia="Open Sans" w:hAnsi="Open Sans" w:cs="Open Sans"/>
                <w:color w:val="222222"/>
              </w:rPr>
            </w:rPrChange>
          </w:rPr>
          <w:t>polymorpha</w:t>
        </w:r>
        <w:proofErr w:type="spellEnd"/>
        <w:r>
          <w:rPr>
            <w:rFonts w:ascii="Open Sans" w:eastAsia="Open Sans" w:hAnsi="Open Sans" w:cs="Open Sans"/>
            <w:i/>
            <w:color w:val="222222"/>
            <w:rPrChange w:id="215" w:author="Dan Gruner" w:date="2016-10-14T03:06:00Z">
              <w:rPr>
                <w:rFonts w:ascii="Open Sans" w:eastAsia="Open Sans" w:hAnsi="Open Sans" w:cs="Open Sans"/>
                <w:color w:val="222222"/>
              </w:rPr>
            </w:rPrChange>
          </w:rPr>
          <w:t xml:space="preserve"> </w:t>
        </w:r>
        <w:r>
          <w:rPr>
            <w:rFonts w:ascii="Open Sans" w:eastAsia="Open Sans" w:hAnsi="Open Sans" w:cs="Open Sans"/>
            <w:color w:val="222222"/>
          </w:rPr>
          <w:t>(</w:t>
        </w:r>
        <w:proofErr w:type="spellStart"/>
        <w:r>
          <w:rPr>
            <w:rFonts w:ascii="Open Sans" w:eastAsia="Open Sans" w:hAnsi="Open Sans" w:cs="Open Sans"/>
            <w:color w:val="222222"/>
          </w:rPr>
          <w:t>Myrtaceae</w:t>
        </w:r>
        <w:proofErr w:type="spellEnd"/>
        <w:r>
          <w:rPr>
            <w:rFonts w:ascii="Open Sans" w:eastAsia="Open Sans" w:hAnsi="Open Sans" w:cs="Open Sans"/>
            <w:color w:val="222222"/>
          </w:rPr>
          <w:t xml:space="preserve">). </w:t>
        </w:r>
        <w:commentRangeStart w:id="216"/>
        <w:r>
          <w:rPr>
            <w:rFonts w:ascii="Open Sans" w:eastAsia="Open Sans" w:hAnsi="Open Sans" w:cs="Open Sans"/>
            <w:color w:val="222222"/>
          </w:rPr>
          <w:t>However, up to 95% of the world’s terrestrial climates are represented in the greater region of the Hawaiian archipelago</w:t>
        </w:r>
        <w:commentRangeEnd w:id="216"/>
        <w:r>
          <w:commentReference w:id="216"/>
        </w:r>
        <w:r>
          <w:rPr>
            <w:rFonts w:ascii="Open Sans" w:eastAsia="Open Sans" w:hAnsi="Open Sans" w:cs="Open Sans"/>
            <w:color w:val="222222"/>
          </w:rPr>
          <w:t>, and a single site will fail to characterize this tremendous diversity in climate, habitats and species composition. By replicating core NEON protocols at carefully selected sites with orthogonal variation in temperature and precipitation, along a geologi</w:t>
        </w:r>
        <w:r>
          <w:rPr>
            <w:rFonts w:ascii="Open Sans" w:eastAsia="Open Sans" w:hAnsi="Open Sans" w:cs="Open Sans"/>
            <w:color w:val="222222"/>
          </w:rPr>
          <w:t xml:space="preserve">cal </w:t>
        </w:r>
        <w:proofErr w:type="spellStart"/>
        <w:r>
          <w:rPr>
            <w:rFonts w:ascii="Open Sans" w:eastAsia="Open Sans" w:hAnsi="Open Sans" w:cs="Open Sans"/>
            <w:color w:val="222222"/>
          </w:rPr>
          <w:t>chronosequence</w:t>
        </w:r>
        <w:proofErr w:type="spellEnd"/>
        <w:r>
          <w:rPr>
            <w:rFonts w:ascii="Open Sans" w:eastAsia="Open Sans" w:hAnsi="Open Sans" w:cs="Open Sans"/>
            <w:color w:val="222222"/>
          </w:rPr>
          <w:t xml:space="preserve"> representing evolutionary time, the Hawaiian </w:t>
        </w:r>
        <w:proofErr w:type="spellStart"/>
        <w:r>
          <w:rPr>
            <w:rFonts w:ascii="Open Sans" w:eastAsia="Open Sans" w:hAnsi="Open Sans" w:cs="Open Sans"/>
            <w:color w:val="222222"/>
          </w:rPr>
          <w:t>macrosystem</w:t>
        </w:r>
        <w:proofErr w:type="spellEnd"/>
        <w:r>
          <w:rPr>
            <w:rFonts w:ascii="Open Sans" w:eastAsia="Open Sans" w:hAnsi="Open Sans" w:cs="Open Sans"/>
            <w:color w:val="222222"/>
          </w:rPr>
          <w:t xml:space="preserve"> will yield the precision of NEON measurements to test ecological theory and to predict consequences of future changes in climate. </w:t>
        </w:r>
      </w:ins>
      <w:r>
        <w:rPr>
          <w:rFonts w:ascii="Open Sans" w:eastAsia="Open Sans" w:hAnsi="Open Sans" w:cs="Open Sans"/>
          <w:color w:val="222222"/>
        </w:rPr>
        <w:t xml:space="preserve">We aim to combine </w:t>
      </w:r>
      <w:del w:id="217" w:author="Dan Gruner" w:date="2016-10-14T02:28:00Z">
        <w:r>
          <w:rPr>
            <w:rFonts w:ascii="Open Sans" w:eastAsia="Open Sans" w:hAnsi="Open Sans" w:cs="Open Sans"/>
            <w:color w:val="222222"/>
          </w:rPr>
          <w:delText xml:space="preserve">the </w:delText>
        </w:r>
      </w:del>
      <w:r>
        <w:rPr>
          <w:rFonts w:ascii="Open Sans" w:eastAsia="Open Sans" w:hAnsi="Open Sans" w:cs="Open Sans"/>
          <w:color w:val="222222"/>
        </w:rPr>
        <w:t xml:space="preserve">data </w:t>
      </w:r>
      <w:ins w:id="218" w:author="Dan Gruner" w:date="2016-10-14T02:29:00Z">
        <w:r>
          <w:rPr>
            <w:rFonts w:ascii="Open Sans" w:eastAsia="Open Sans" w:hAnsi="Open Sans" w:cs="Open Sans"/>
            <w:color w:val="222222"/>
          </w:rPr>
          <w:t>to</w:t>
        </w:r>
      </w:ins>
      <w:del w:id="219" w:author="Dan Gruner" w:date="2016-10-14T02:29:00Z">
        <w:r>
          <w:rPr>
            <w:rFonts w:ascii="Open Sans" w:eastAsia="Open Sans" w:hAnsi="Open Sans" w:cs="Open Sans"/>
            <w:color w:val="222222"/>
          </w:rPr>
          <w:delText>that will</w:delText>
        </w:r>
      </w:del>
      <w:r>
        <w:rPr>
          <w:rFonts w:ascii="Open Sans" w:eastAsia="Open Sans" w:hAnsi="Open Sans" w:cs="Open Sans"/>
          <w:color w:val="222222"/>
        </w:rPr>
        <w:t xml:space="preserve"> be collecte</w:t>
      </w:r>
      <w:r>
        <w:rPr>
          <w:rFonts w:ascii="Open Sans" w:eastAsia="Open Sans" w:hAnsi="Open Sans" w:cs="Open Sans"/>
          <w:color w:val="222222"/>
        </w:rPr>
        <w:t xml:space="preserve">d </w:t>
      </w:r>
      <w:del w:id="220" w:author="Dan Gruner" w:date="2016-10-14T02:29:00Z">
        <w:r>
          <w:rPr>
            <w:rFonts w:ascii="Open Sans" w:eastAsia="Open Sans" w:hAnsi="Open Sans" w:cs="Open Sans"/>
            <w:color w:val="222222"/>
          </w:rPr>
          <w:delText xml:space="preserve">here, </w:delText>
        </w:r>
      </w:del>
      <w:r>
        <w:rPr>
          <w:rFonts w:ascii="Open Sans" w:eastAsia="Open Sans" w:hAnsi="Open Sans" w:cs="Open Sans"/>
          <w:color w:val="222222"/>
        </w:rPr>
        <w:t xml:space="preserve">with </w:t>
      </w:r>
      <w:r>
        <w:rPr>
          <w:rFonts w:ascii="Open Sans" w:eastAsia="Open Sans" w:hAnsi="Open Sans" w:cs="Open Sans"/>
          <w:color w:val="222222"/>
        </w:rPr>
        <w:lastRenderedPageBreak/>
        <w:t xml:space="preserve">data </w:t>
      </w:r>
      <w:ins w:id="221" w:author="Dan Gruner" w:date="2016-10-14T02:29:00Z">
        <w:r>
          <w:rPr>
            <w:rFonts w:ascii="Open Sans" w:eastAsia="Open Sans" w:hAnsi="Open Sans" w:cs="Open Sans"/>
            <w:color w:val="222222"/>
          </w:rPr>
          <w:t>from</w:t>
        </w:r>
      </w:ins>
      <w:del w:id="222" w:author="Dan Gruner" w:date="2016-10-14T02:29:00Z">
        <w:r>
          <w:rPr>
            <w:rFonts w:ascii="Open Sans" w:eastAsia="Open Sans" w:hAnsi="Open Sans" w:cs="Open Sans"/>
            <w:color w:val="222222"/>
          </w:rPr>
          <w:delText>collected at other</w:delText>
        </w:r>
      </w:del>
      <w:r>
        <w:rPr>
          <w:rFonts w:ascii="Open Sans" w:eastAsia="Open Sans" w:hAnsi="Open Sans" w:cs="Open Sans"/>
          <w:color w:val="222222"/>
        </w:rPr>
        <w:t xml:space="preserve"> sites across the Hawaiian Islands, in order to understand regional-scale ecological processes and how these respond to change over space and time.</w:t>
      </w:r>
    </w:p>
    <w:p w14:paraId="71A6A10A" w14:textId="77777777" w:rsidR="005946D0" w:rsidRDefault="005946D0" w:rsidP="009F48C1">
      <w:pPr>
        <w:spacing w:line="480" w:lineRule="auto"/>
        <w:pPrChange w:id="223" w:author="Linden Schneider" w:date="2016-10-13T14:30:00Z">
          <w:pPr/>
        </w:pPrChange>
      </w:pPr>
    </w:p>
    <w:p w14:paraId="207CFD49" w14:textId="77777777" w:rsidR="005946D0" w:rsidRDefault="005946D0" w:rsidP="009F48C1">
      <w:pPr>
        <w:spacing w:line="480" w:lineRule="auto"/>
        <w:pPrChange w:id="224" w:author="Linden Schneider" w:date="2016-10-13T14:30:00Z">
          <w:pPr/>
        </w:pPrChange>
      </w:pPr>
    </w:p>
    <w:p w14:paraId="760DAEB6" w14:textId="77777777" w:rsidR="005946D0" w:rsidRDefault="00B5242E" w:rsidP="009F48C1">
      <w:pPr>
        <w:spacing w:line="480" w:lineRule="auto"/>
        <w:pPrChange w:id="225" w:author="Linden Schneider" w:date="2016-10-13T14:30:00Z">
          <w:pPr/>
        </w:pPrChange>
      </w:pPr>
      <w:r>
        <w:rPr>
          <w:rFonts w:ascii="Open Sans" w:eastAsia="Open Sans" w:hAnsi="Open Sans" w:cs="Open Sans"/>
          <w:b/>
          <w:color w:val="222222"/>
        </w:rPr>
        <w:t>\paragraph{Complementary sites.}</w:t>
      </w:r>
    </w:p>
    <w:p w14:paraId="05F46A1E" w14:textId="77777777" w:rsidR="005946D0" w:rsidRDefault="00B5242E" w:rsidP="009F48C1">
      <w:pPr>
        <w:spacing w:line="480" w:lineRule="auto"/>
        <w:pPrChange w:id="226" w:author="Linden Schneider" w:date="2016-10-13T14:30:00Z">
          <w:pPr/>
        </w:pPrChange>
      </w:pPr>
      <w:commentRangeStart w:id="227"/>
      <w:commentRangeStart w:id="228"/>
      <w:commentRangeStart w:id="229"/>
      <w:commentRangeStart w:id="230"/>
      <w:commentRangeStart w:id="231"/>
      <w:r>
        <w:rPr>
          <w:rFonts w:ascii="Open Sans" w:eastAsia="Open Sans" w:hAnsi="Open Sans" w:cs="Open Sans"/>
          <w:color w:val="222222"/>
        </w:rPr>
        <w:t>We will collect data in an explic</w:t>
      </w:r>
      <w:r>
        <w:rPr>
          <w:rFonts w:ascii="Open Sans" w:eastAsia="Open Sans" w:hAnsi="Open Sans" w:cs="Open Sans"/>
          <w:color w:val="222222"/>
        </w:rPr>
        <w:t>it</w:t>
      </w:r>
      <w:ins w:id="232" w:author="Dan Gruner" w:date="2016-10-14T03:07:00Z">
        <w:r>
          <w:rPr>
            <w:rFonts w:ascii="Open Sans" w:eastAsia="Open Sans" w:hAnsi="Open Sans" w:cs="Open Sans"/>
            <w:color w:val="222222"/>
          </w:rPr>
          <w:t>,</w:t>
        </w:r>
      </w:ins>
      <w:r>
        <w:rPr>
          <w:rFonts w:ascii="Open Sans" w:eastAsia="Open Sans" w:hAnsi="Open Sans" w:cs="Open Sans"/>
          <w:color w:val="222222"/>
        </w:rPr>
        <w:t xml:space="preserve"> nested </w:t>
      </w:r>
      <w:ins w:id="233" w:author="Dan Gruner" w:date="2016-10-14T03:08:00Z">
        <w:r>
          <w:rPr>
            <w:rFonts w:ascii="Open Sans" w:eastAsia="Open Sans" w:hAnsi="Open Sans" w:cs="Open Sans"/>
            <w:color w:val="222222"/>
          </w:rPr>
          <w:t>design</w:t>
        </w:r>
      </w:ins>
      <w:del w:id="234" w:author="Dan Gruner" w:date="2016-10-14T03:08:00Z">
        <w:r>
          <w:rPr>
            <w:rFonts w:ascii="Open Sans" w:eastAsia="Open Sans" w:hAnsi="Open Sans" w:cs="Open Sans"/>
            <w:color w:val="222222"/>
          </w:rPr>
          <w:delText>way</w:delText>
        </w:r>
      </w:del>
      <w:r>
        <w:rPr>
          <w:rFonts w:ascii="Open Sans" w:eastAsia="Open Sans" w:hAnsi="Open Sans" w:cs="Open Sans"/>
          <w:color w:val="222222"/>
        </w:rPr>
        <w:t xml:space="preserve"> that allows integration with the NEON-generated data, while using data from the entire terrestrial region of the Hawaiian Islands to provide information on processes of several groups of organisms</w:t>
      </w:r>
      <w:r>
        <w:rPr>
          <w:rFonts w:ascii="Open Sans" w:eastAsia="Open Sans" w:hAnsi="Open Sans" w:cs="Open Sans"/>
          <w:color w:val="222222"/>
        </w:rPr>
        <w:t xml:space="preserve"> across multiple scales. Data will be gathered across elevation and precipitation gradients from evolutionarily old, middle aged and young islands (</w:t>
      </w:r>
      <w:proofErr w:type="spellStart"/>
      <w:r>
        <w:rPr>
          <w:rFonts w:ascii="Open Sans" w:eastAsia="Open Sans" w:hAnsi="Open Sans" w:cs="Open Sans"/>
          <w:color w:val="222222"/>
        </w:rPr>
        <w:t>Kaua’i</w:t>
      </w:r>
      <w:proofErr w:type="spellEnd"/>
      <w:r>
        <w:rPr>
          <w:rFonts w:ascii="Open Sans" w:eastAsia="Open Sans" w:hAnsi="Open Sans" w:cs="Open Sans"/>
          <w:color w:val="222222"/>
        </w:rPr>
        <w:t xml:space="preserve">: 4--5 my; Maui: 1--1.5 my; and Hawai’i: 0.001--0.5 my).  On each island we will establish 6 sites (1 </w:t>
      </w:r>
      <w:r>
        <w:rPr>
          <w:rFonts w:ascii="Open Sans" w:eastAsia="Open Sans" w:hAnsi="Open Sans" w:cs="Open Sans"/>
          <w:color w:val="222222"/>
        </w:rPr>
        <w:t>ha in size): 3 along a windward (i.e. high precipitation) elevation gradient and 3 along a leeward (i.e. low precipitation) elevation gradient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fig:map</w:t>
      </w:r>
      <w:proofErr w:type="spellEnd"/>
      <w:r>
        <w:rPr>
          <w:rFonts w:ascii="Open Sans" w:eastAsia="Open Sans" w:hAnsi="Open Sans" w:cs="Open Sans"/>
          <w:color w:val="222222"/>
        </w:rPr>
        <w:t xml:space="preserve">}).  Windward sites will be constrained to be within 4000--5000 mm annual precipitation, while </w:t>
      </w:r>
      <w:r>
        <w:rPr>
          <w:rFonts w:ascii="Open Sans" w:eastAsia="Open Sans" w:hAnsi="Open Sans" w:cs="Open Sans"/>
          <w:color w:val="222222"/>
        </w:rPr>
        <w:t xml:space="preserve">leeward sites will be constrained to be within 1500--2500 mm annual precipitation.  We will consider an elevation gradient from 900 -- 2500 m elevation.  On Hawai'i Island we will use the area adjacent to the </w:t>
      </w:r>
      <w:proofErr w:type="spellStart"/>
      <w:r>
        <w:rPr>
          <w:rFonts w:ascii="Open Sans" w:eastAsia="Open Sans" w:hAnsi="Open Sans" w:cs="Open Sans"/>
          <w:color w:val="222222"/>
        </w:rPr>
        <w:t>Pu'u</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Maka'ala</w:t>
      </w:r>
      <w:proofErr w:type="spellEnd"/>
      <w:r>
        <w:rPr>
          <w:rFonts w:ascii="Open Sans" w:eastAsia="Open Sans" w:hAnsi="Open Sans" w:cs="Open Sans"/>
          <w:color w:val="222222"/>
        </w:rPr>
        <w:t xml:space="preserve"> NEON site as one of these 6 sites</w:t>
      </w:r>
      <w:r>
        <w:rPr>
          <w:rFonts w:ascii="Open Sans" w:eastAsia="Open Sans" w:hAnsi="Open Sans" w:cs="Open Sans"/>
          <w:color w:val="222222"/>
        </w:rPr>
        <w:t>.  Each site will consist of 3 replicate plots to insure thorough coverage of local variation. The sampling locations and design are given in Figure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fig:map</w:t>
      </w:r>
      <w:proofErr w:type="spellEnd"/>
      <w:r>
        <w:rPr>
          <w:rFonts w:ascii="Open Sans" w:eastAsia="Open Sans" w:hAnsi="Open Sans" w:cs="Open Sans"/>
          <w:color w:val="222222"/>
        </w:rPr>
        <w:t>}.</w:t>
      </w:r>
      <w:commentRangeEnd w:id="227"/>
      <w:r>
        <w:commentReference w:id="227"/>
      </w:r>
      <w:commentRangeEnd w:id="228"/>
      <w:r>
        <w:commentReference w:id="228"/>
      </w:r>
      <w:commentRangeEnd w:id="229"/>
      <w:r>
        <w:commentReference w:id="229"/>
      </w:r>
      <w:commentRangeEnd w:id="230"/>
      <w:r>
        <w:commentReference w:id="230"/>
      </w:r>
      <w:commentRangeEnd w:id="231"/>
      <w:r>
        <w:commentReference w:id="231"/>
      </w:r>
    </w:p>
    <w:p w14:paraId="0C97A6E4" w14:textId="77777777" w:rsidR="005946D0" w:rsidRDefault="005946D0" w:rsidP="009F48C1">
      <w:pPr>
        <w:spacing w:line="480" w:lineRule="auto"/>
        <w:pPrChange w:id="235" w:author="Linden Schneider" w:date="2016-10-13T14:30:00Z">
          <w:pPr/>
        </w:pPrChange>
      </w:pPr>
    </w:p>
    <w:p w14:paraId="30EA2FD4" w14:textId="77777777" w:rsidR="005946D0" w:rsidRDefault="005946D0" w:rsidP="009F48C1">
      <w:pPr>
        <w:spacing w:line="480" w:lineRule="auto"/>
        <w:pPrChange w:id="236" w:author="Linden Schneider" w:date="2016-10-13T14:30:00Z">
          <w:pPr/>
        </w:pPrChange>
      </w:pPr>
    </w:p>
    <w:p w14:paraId="233997EE" w14:textId="77777777" w:rsidR="005946D0" w:rsidRDefault="00B5242E" w:rsidP="009F48C1">
      <w:pPr>
        <w:spacing w:line="480" w:lineRule="auto"/>
        <w:pPrChange w:id="237" w:author="Linden Schneider" w:date="2016-10-13T14:30:00Z">
          <w:pPr/>
        </w:pPrChange>
      </w:pPr>
      <w:r>
        <w:rPr>
          <w:noProof/>
        </w:rPr>
        <w:lastRenderedPageBreak/>
        <w:drawing>
          <wp:inline distT="114300" distB="114300" distL="114300" distR="114300" wp14:anchorId="0E4B5701" wp14:editId="7B557D14">
            <wp:extent cx="3976688" cy="2617566"/>
            <wp:effectExtent l="0" t="0" r="0" b="0"/>
            <wp:docPr id="2" name="image04.png" descr="Screen Shot 2016-10-07 at 6.45.13 PM.png"/>
            <wp:cNvGraphicFramePr/>
            <a:graphic xmlns:a="http://schemas.openxmlformats.org/drawingml/2006/main">
              <a:graphicData uri="http://schemas.openxmlformats.org/drawingml/2006/picture">
                <pic:pic xmlns:pic="http://schemas.openxmlformats.org/drawingml/2006/picture">
                  <pic:nvPicPr>
                    <pic:cNvPr id="0" name="image04.png" descr="Screen Shot 2016-10-07 at 6.45.13 PM.png"/>
                    <pic:cNvPicPr preferRelativeResize="0"/>
                  </pic:nvPicPr>
                  <pic:blipFill>
                    <a:blip r:embed="rId8"/>
                    <a:srcRect/>
                    <a:stretch>
                      <a:fillRect/>
                    </a:stretch>
                  </pic:blipFill>
                  <pic:spPr>
                    <a:xfrm>
                      <a:off x="0" y="0"/>
                      <a:ext cx="3976688" cy="2617566"/>
                    </a:xfrm>
                    <a:prstGeom prst="rect">
                      <a:avLst/>
                    </a:prstGeom>
                    <a:ln/>
                  </pic:spPr>
                </pic:pic>
              </a:graphicData>
            </a:graphic>
          </wp:inline>
        </w:drawing>
      </w:r>
    </w:p>
    <w:p w14:paraId="73865CF9" w14:textId="77777777" w:rsidR="005946D0" w:rsidRDefault="00B5242E" w:rsidP="009F48C1">
      <w:pPr>
        <w:spacing w:line="480" w:lineRule="auto"/>
        <w:pPrChange w:id="238" w:author="Linden Schneider" w:date="2016-10-13T14:30:00Z">
          <w:pPr/>
        </w:pPrChange>
      </w:pPr>
      <w:r>
        <w:rPr>
          <w:rFonts w:ascii="Open Sans" w:eastAsia="Open Sans" w:hAnsi="Open Sans" w:cs="Open Sans"/>
          <w:color w:val="222222"/>
        </w:rPr>
        <w:t>Figure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fig:map</w:t>
      </w:r>
      <w:proofErr w:type="spellEnd"/>
      <w:r>
        <w:rPr>
          <w:rFonts w:ascii="Open Sans" w:eastAsia="Open Sans" w:hAnsi="Open Sans" w:cs="Open Sans"/>
          <w:color w:val="222222"/>
        </w:rPr>
        <w:t>}. Currently shows sampling design: big grid represent</w:t>
      </w:r>
      <w:r>
        <w:rPr>
          <w:rFonts w:ascii="Open Sans" w:eastAsia="Open Sans" w:hAnsi="Open Sans" w:cs="Open Sans"/>
          <w:color w:val="222222"/>
        </w:rPr>
        <w:t xml:space="preserve">s entire site, green squares are plots for arthropod and plant sampling, blue squares are subplots for soil microbe sampling.  Orange dots show location of climate and </w:t>
      </w:r>
      <w:proofErr w:type="spellStart"/>
      <w:r>
        <w:rPr>
          <w:rFonts w:ascii="Open Sans" w:eastAsia="Open Sans" w:hAnsi="Open Sans" w:cs="Open Sans"/>
          <w:color w:val="222222"/>
        </w:rPr>
        <w:t>litterfall</w:t>
      </w:r>
      <w:proofErr w:type="spellEnd"/>
      <w:r>
        <w:rPr>
          <w:rFonts w:ascii="Open Sans" w:eastAsia="Open Sans" w:hAnsi="Open Sans" w:cs="Open Sans"/>
          <w:color w:val="222222"/>
        </w:rPr>
        <w:t xml:space="preserve"> sampling.  Figure will also have a map of Hawaii showing all sites as well as</w:t>
      </w:r>
      <w:r>
        <w:rPr>
          <w:rFonts w:ascii="Open Sans" w:eastAsia="Open Sans" w:hAnsi="Open Sans" w:cs="Open Sans"/>
          <w:color w:val="222222"/>
        </w:rPr>
        <w:t xml:space="preserve"> Dimensions sites</w:t>
      </w:r>
    </w:p>
    <w:p w14:paraId="04A9C2A8" w14:textId="77777777" w:rsidR="005946D0" w:rsidRDefault="005946D0" w:rsidP="009F48C1">
      <w:pPr>
        <w:spacing w:line="480" w:lineRule="auto"/>
        <w:pPrChange w:id="239" w:author="Linden Schneider" w:date="2016-10-13T14:30:00Z">
          <w:pPr/>
        </w:pPrChange>
      </w:pPr>
    </w:p>
    <w:p w14:paraId="7F9D66CB" w14:textId="77777777" w:rsidR="005946D0" w:rsidRDefault="00B5242E" w:rsidP="009F48C1">
      <w:pPr>
        <w:spacing w:line="480" w:lineRule="auto"/>
        <w:pPrChange w:id="240" w:author="Linden Schneider" w:date="2016-10-13T14:30:00Z">
          <w:pPr/>
        </w:pPrChange>
      </w:pPr>
      <w:r>
        <w:rPr>
          <w:rFonts w:ascii="Open Sans" w:eastAsia="Open Sans" w:hAnsi="Open Sans" w:cs="Open Sans"/>
          <w:b/>
          <w:color w:val="222222"/>
        </w:rPr>
        <w:t>\paragraph{Sampling approach and collection of organismal data.}</w:t>
      </w:r>
    </w:p>
    <w:p w14:paraId="547D69B0" w14:textId="77777777" w:rsidR="005946D0" w:rsidRDefault="00B5242E" w:rsidP="009F48C1">
      <w:pPr>
        <w:spacing w:line="480" w:lineRule="auto"/>
        <w:pPrChange w:id="241" w:author="Linden Schneider" w:date="2016-10-13T14:30:00Z">
          <w:pPr/>
        </w:pPrChange>
      </w:pPr>
      <w:r>
        <w:rPr>
          <w:rFonts w:ascii="Open Sans" w:eastAsia="Open Sans" w:hAnsi="Open Sans" w:cs="Open Sans"/>
          <w:color w:val="222222"/>
        </w:rPr>
        <w:t xml:space="preserve">We will select sites in clearly defined </w:t>
      </w:r>
      <w:proofErr w:type="spellStart"/>
      <w:r>
        <w:rPr>
          <w:rFonts w:ascii="Open Sans" w:eastAsia="Open Sans" w:hAnsi="Open Sans" w:cs="Open Sans"/>
          <w:color w:val="222222"/>
        </w:rPr>
        <w:t>ohia</w:t>
      </w:r>
      <w:proofErr w:type="spellEnd"/>
      <w:r>
        <w:rPr>
          <w:rFonts w:ascii="Open Sans" w:eastAsia="Open Sans" w:hAnsi="Open Sans" w:cs="Open Sans"/>
          <w:color w:val="222222"/>
        </w:rPr>
        <w:t>/</w:t>
      </w:r>
      <w:proofErr w:type="spellStart"/>
      <w:r>
        <w:rPr>
          <w:rFonts w:ascii="Open Sans" w:eastAsia="Open Sans" w:hAnsi="Open Sans" w:cs="Open Sans"/>
          <w:color w:val="222222"/>
        </w:rPr>
        <w:t>koa</w:t>
      </w:r>
      <w:proofErr w:type="spellEnd"/>
      <w:r>
        <w:rPr>
          <w:rFonts w:ascii="Open Sans" w:eastAsia="Open Sans" w:hAnsi="Open Sans" w:cs="Open Sans"/>
          <w:color w:val="222222"/>
        </w:rPr>
        <w:t xml:space="preserve"> montane, wet and mesic forest communities. The rationale here is that (</w:t>
      </w:r>
      <w:proofErr w:type="spellStart"/>
      <w:r>
        <w:rPr>
          <w:rFonts w:ascii="Open Sans" w:eastAsia="Open Sans" w:hAnsi="Open Sans" w:cs="Open Sans"/>
          <w:color w:val="222222"/>
        </w:rPr>
        <w:t>i</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Ohia</w:t>
      </w:r>
      <w:proofErr w:type="spellEnd"/>
      <w:r>
        <w:rPr>
          <w:rFonts w:ascii="Open Sans" w:eastAsia="Open Sans" w:hAnsi="Open Sans" w:cs="Open Sans"/>
          <w:color w:val="222222"/>
        </w:rPr>
        <w:t xml:space="preserve"> (</w:t>
      </w:r>
      <w:proofErr w:type="spellStart"/>
      <w:r>
        <w:rPr>
          <w:rFonts w:ascii="Open Sans" w:eastAsia="Open Sans" w:hAnsi="Open Sans" w:cs="Open Sans"/>
          <w:i/>
          <w:color w:val="222222"/>
          <w:rPrChange w:id="242" w:author="Dan Gruner" w:date="2016-10-14T03:21:00Z">
            <w:rPr>
              <w:rFonts w:ascii="Open Sans" w:eastAsia="Open Sans" w:hAnsi="Open Sans" w:cs="Open Sans"/>
              <w:color w:val="222222"/>
            </w:rPr>
          </w:rPrChange>
        </w:rPr>
        <w:t>Metrosideros</w:t>
      </w:r>
      <w:proofErr w:type="spellEnd"/>
      <w:r>
        <w:rPr>
          <w:rFonts w:ascii="Open Sans" w:eastAsia="Open Sans" w:hAnsi="Open Sans" w:cs="Open Sans"/>
          <w:i/>
          <w:color w:val="222222"/>
          <w:rPrChange w:id="243" w:author="Dan Gruner" w:date="2016-10-14T03:21:00Z">
            <w:rPr>
              <w:rFonts w:ascii="Open Sans" w:eastAsia="Open Sans" w:hAnsi="Open Sans" w:cs="Open Sans"/>
              <w:color w:val="222222"/>
            </w:rPr>
          </w:rPrChange>
        </w:rPr>
        <w:t xml:space="preserve"> </w:t>
      </w:r>
      <w:proofErr w:type="spellStart"/>
      <w:r>
        <w:rPr>
          <w:rFonts w:ascii="Open Sans" w:eastAsia="Open Sans" w:hAnsi="Open Sans" w:cs="Open Sans"/>
          <w:i/>
          <w:color w:val="222222"/>
          <w:rPrChange w:id="244" w:author="Dan Gruner" w:date="2016-10-14T03:21:00Z">
            <w:rPr>
              <w:rFonts w:ascii="Open Sans" w:eastAsia="Open Sans" w:hAnsi="Open Sans" w:cs="Open Sans"/>
              <w:color w:val="222222"/>
            </w:rPr>
          </w:rPrChange>
        </w:rPr>
        <w:t>polymorpha</w:t>
      </w:r>
      <w:proofErr w:type="spellEnd"/>
      <w:r>
        <w:rPr>
          <w:rFonts w:ascii="Open Sans" w:eastAsia="Open Sans" w:hAnsi="Open Sans" w:cs="Open Sans"/>
          <w:color w:val="222222"/>
        </w:rPr>
        <w:t>) is the dominant ca</w:t>
      </w:r>
      <w:r>
        <w:rPr>
          <w:rFonts w:ascii="Open Sans" w:eastAsia="Open Sans" w:hAnsi="Open Sans" w:cs="Open Sans"/>
          <w:color w:val="222222"/>
        </w:rPr>
        <w:t xml:space="preserve">nopy tree in these forests, forming a nearly continuous layer, with patches of sub-dominant </w:t>
      </w:r>
      <w:proofErr w:type="spellStart"/>
      <w:r>
        <w:rPr>
          <w:rFonts w:ascii="Open Sans" w:eastAsia="Open Sans" w:hAnsi="Open Sans" w:cs="Open Sans"/>
          <w:color w:val="222222"/>
        </w:rPr>
        <w:t>koa</w:t>
      </w:r>
      <w:proofErr w:type="spellEnd"/>
      <w:r>
        <w:rPr>
          <w:rFonts w:ascii="Open Sans" w:eastAsia="Open Sans" w:hAnsi="Open Sans" w:cs="Open Sans"/>
          <w:color w:val="222222"/>
        </w:rPr>
        <w:t xml:space="preserve"> (</w:t>
      </w:r>
      <w:r>
        <w:rPr>
          <w:rFonts w:ascii="Open Sans" w:eastAsia="Open Sans" w:hAnsi="Open Sans" w:cs="Open Sans"/>
          <w:i/>
          <w:color w:val="222222"/>
          <w:rPrChange w:id="245" w:author="Dan Gruner" w:date="2016-10-14T03:21:00Z">
            <w:rPr>
              <w:rFonts w:ascii="Open Sans" w:eastAsia="Open Sans" w:hAnsi="Open Sans" w:cs="Open Sans"/>
              <w:color w:val="222222"/>
            </w:rPr>
          </w:rPrChange>
        </w:rPr>
        <w:t xml:space="preserve">Acacia </w:t>
      </w:r>
      <w:proofErr w:type="spellStart"/>
      <w:r>
        <w:rPr>
          <w:rFonts w:ascii="Open Sans" w:eastAsia="Open Sans" w:hAnsi="Open Sans" w:cs="Open Sans"/>
          <w:i/>
          <w:color w:val="222222"/>
          <w:rPrChange w:id="246" w:author="Dan Gruner" w:date="2016-10-14T03:21:00Z">
            <w:rPr>
              <w:rFonts w:ascii="Open Sans" w:eastAsia="Open Sans" w:hAnsi="Open Sans" w:cs="Open Sans"/>
              <w:color w:val="222222"/>
            </w:rPr>
          </w:rPrChange>
        </w:rPr>
        <w:t>koa</w:t>
      </w:r>
      <w:proofErr w:type="spellEnd"/>
      <w:r>
        <w:rPr>
          <w:rFonts w:ascii="Open Sans" w:eastAsia="Open Sans" w:hAnsi="Open Sans" w:cs="Open Sans"/>
          <w:color w:val="222222"/>
        </w:rPr>
        <w:t xml:space="preserve">) and numerous associated understory trees, shrubs, herbs, and ferns. This forest type (and the presence of </w:t>
      </w:r>
      <w:proofErr w:type="spellStart"/>
      <w:r>
        <w:rPr>
          <w:rFonts w:ascii="Open Sans" w:eastAsia="Open Sans" w:hAnsi="Open Sans" w:cs="Open Sans"/>
          <w:i/>
          <w:color w:val="222222"/>
          <w:rPrChange w:id="247" w:author="Dan Gruner" w:date="2016-10-14T03:21:00Z">
            <w:rPr>
              <w:rFonts w:ascii="Open Sans" w:eastAsia="Open Sans" w:hAnsi="Open Sans" w:cs="Open Sans"/>
              <w:color w:val="222222"/>
            </w:rPr>
          </w:rPrChange>
        </w:rPr>
        <w:t>Metrosideros</w:t>
      </w:r>
      <w:proofErr w:type="spellEnd"/>
      <w:r>
        <w:rPr>
          <w:rFonts w:ascii="Open Sans" w:eastAsia="Open Sans" w:hAnsi="Open Sans" w:cs="Open Sans"/>
          <w:color w:val="222222"/>
        </w:rPr>
        <w:t xml:space="preserve"> in particular) has been used</w:t>
      </w:r>
      <w:r>
        <w:rPr>
          <w:rFonts w:ascii="Open Sans" w:eastAsia="Open Sans" w:hAnsi="Open Sans" w:cs="Open Sans"/>
          <w:color w:val="222222"/>
        </w:rPr>
        <w:t xml:space="preserve"> as an important landscape feature in our ongoing work through the Hawaii Dimensions of Biodiversity</w:t>
      </w:r>
      <w:commentRangeStart w:id="248"/>
      <w:ins w:id="249" w:author="Dan Gruner" w:date="2016-10-14T03:23:00Z">
        <w:r>
          <w:rPr>
            <w:rFonts w:ascii="Open Sans" w:eastAsia="Open Sans" w:hAnsi="Open Sans" w:cs="Open Sans"/>
            <w:color w:val="222222"/>
          </w:rPr>
          <w:t>, as it has for a generation of studies on long-term ecosystem development.</w:t>
        </w:r>
      </w:ins>
      <w:commentRangeEnd w:id="248"/>
      <w:del w:id="250" w:author="Dan Gruner" w:date="2016-10-14T03:23:00Z">
        <w:r>
          <w:commentReference w:id="248"/>
        </w:r>
        <w:r>
          <w:rPr>
            <w:rFonts w:ascii="Open Sans" w:eastAsia="Open Sans" w:hAnsi="Open Sans" w:cs="Open Sans"/>
            <w:color w:val="222222"/>
          </w:rPr>
          <w:delText>.</w:delText>
        </w:r>
      </w:del>
      <w:r>
        <w:rPr>
          <w:rFonts w:ascii="Open Sans" w:eastAsia="Open Sans" w:hAnsi="Open Sans" w:cs="Open Sans"/>
          <w:color w:val="222222"/>
        </w:rPr>
        <w:t xml:space="preserve"> </w:t>
      </w:r>
      <w:ins w:id="251" w:author="Dan Gruner" w:date="2016-10-14T03:27:00Z">
        <w:r>
          <w:rPr>
            <w:rFonts w:ascii="Open Sans" w:eastAsia="Open Sans" w:hAnsi="Open Sans" w:cs="Open Sans"/>
            <w:color w:val="222222"/>
          </w:rPr>
          <w:t xml:space="preserve">This constrains sampling to vegetation and soils of similar physiognomy and evolutionary history, while allowing major </w:t>
        </w:r>
        <w:r>
          <w:rPr>
            <w:rFonts w:ascii="Open Sans" w:eastAsia="Open Sans" w:hAnsi="Open Sans" w:cs="Open Sans"/>
            <w:color w:val="222222"/>
          </w:rPr>
          <w:lastRenderedPageBreak/>
          <w:t xml:space="preserve">climatic state factors to vary. </w:t>
        </w:r>
      </w:ins>
      <w:r>
        <w:rPr>
          <w:rFonts w:ascii="Open Sans" w:eastAsia="Open Sans" w:hAnsi="Open Sans" w:cs="Open Sans"/>
          <w:color w:val="222222"/>
        </w:rPr>
        <w:t xml:space="preserve">(ii) The proposed NEON site is characterized by this forest type. </w:t>
      </w:r>
      <w:ins w:id="252" w:author="Dan Gruner" w:date="2016-10-14T03:24:00Z">
        <w:r>
          <w:rPr>
            <w:rFonts w:ascii="Open Sans" w:eastAsia="Open Sans" w:hAnsi="Open Sans" w:cs="Open Sans"/>
            <w:color w:val="222222"/>
          </w:rPr>
          <w:t xml:space="preserve">Finally, </w:t>
        </w:r>
      </w:ins>
      <w:del w:id="253" w:author="Dan Gruner" w:date="2016-10-14T03:24:00Z">
        <w:r>
          <w:rPr>
            <w:rFonts w:ascii="Open Sans" w:eastAsia="Open Sans" w:hAnsi="Open Sans" w:cs="Open Sans"/>
            <w:color w:val="222222"/>
          </w:rPr>
          <w:delText xml:space="preserve">And </w:delText>
        </w:r>
      </w:del>
      <w:r>
        <w:rPr>
          <w:rFonts w:ascii="Open Sans" w:eastAsia="Open Sans" w:hAnsi="Open Sans" w:cs="Open Sans"/>
          <w:color w:val="222222"/>
        </w:rPr>
        <w:t xml:space="preserve">(iii) </w:t>
      </w:r>
      <w:proofErr w:type="spellStart"/>
      <w:r>
        <w:rPr>
          <w:rFonts w:ascii="Open Sans" w:eastAsia="Open Sans" w:hAnsi="Open Sans" w:cs="Open Sans"/>
          <w:i/>
          <w:color w:val="222222"/>
          <w:rPrChange w:id="254" w:author="Dan Gruner" w:date="2016-10-14T03:21:00Z">
            <w:rPr>
              <w:rFonts w:ascii="Open Sans" w:eastAsia="Open Sans" w:hAnsi="Open Sans" w:cs="Open Sans"/>
              <w:color w:val="222222"/>
            </w:rPr>
          </w:rPrChange>
        </w:rPr>
        <w:t>Metrosideros</w:t>
      </w:r>
      <w:proofErr w:type="spellEnd"/>
      <w:r>
        <w:rPr>
          <w:rFonts w:ascii="Open Sans" w:eastAsia="Open Sans" w:hAnsi="Open Sans" w:cs="Open Sans"/>
          <w:color w:val="222222"/>
        </w:rPr>
        <w:t xml:space="preserve"> growth rate, growth form and chemical composition (all detectable by various satellite and airborne spectroscopic techniques (Asner et al. 2006; Asner and Martin 2009; Asner et al. 2011)) reflects the coupled</w:t>
      </w:r>
      <w:ins w:id="255" w:author="Dan Gruner" w:date="2016-10-14T03:15:00Z">
        <w:r>
          <w:rPr>
            <w:rFonts w:ascii="Open Sans" w:eastAsia="Open Sans" w:hAnsi="Open Sans" w:cs="Open Sans"/>
            <w:color w:val="222222"/>
          </w:rPr>
          <w:t xml:space="preserve"> but nonlinear</w:t>
        </w:r>
      </w:ins>
      <w:r>
        <w:rPr>
          <w:rFonts w:ascii="Open Sans" w:eastAsia="Open Sans" w:hAnsi="Open Sans" w:cs="Open Sans"/>
          <w:color w:val="222222"/>
        </w:rPr>
        <w:t xml:space="preserve"> effects of </w:t>
      </w:r>
      <w:ins w:id="256" w:author="Dan Gruner" w:date="2016-10-14T03:15:00Z">
        <w:r>
          <w:rPr>
            <w:rFonts w:ascii="Open Sans" w:eastAsia="Open Sans" w:hAnsi="Open Sans" w:cs="Open Sans"/>
            <w:color w:val="222222"/>
          </w:rPr>
          <w:t>ecosystem</w:t>
        </w:r>
      </w:ins>
      <w:del w:id="257" w:author="Dan Gruner" w:date="2016-10-14T03:15:00Z">
        <w:r>
          <w:rPr>
            <w:rFonts w:ascii="Open Sans" w:eastAsia="Open Sans" w:hAnsi="Open Sans" w:cs="Open Sans"/>
            <w:color w:val="222222"/>
          </w:rPr>
          <w:delText>soil</w:delText>
        </w:r>
      </w:del>
      <w:r>
        <w:rPr>
          <w:rFonts w:ascii="Open Sans" w:eastAsia="Open Sans" w:hAnsi="Open Sans" w:cs="Open Sans"/>
          <w:color w:val="222222"/>
        </w:rPr>
        <w:t xml:space="preserve"> age and</w:t>
      </w:r>
      <w:r>
        <w:rPr>
          <w:rFonts w:ascii="Open Sans" w:eastAsia="Open Sans" w:hAnsi="Open Sans" w:cs="Open Sans"/>
          <w:color w:val="222222"/>
        </w:rPr>
        <w:t xml:space="preserve"> fertility, which in turn affects the community of organisms in a given forest stand (Crews et al. 1995; </w:t>
      </w:r>
      <w:proofErr w:type="spellStart"/>
      <w:r>
        <w:rPr>
          <w:rFonts w:ascii="Open Sans" w:eastAsia="Open Sans" w:hAnsi="Open Sans" w:cs="Open Sans"/>
          <w:color w:val="222222"/>
        </w:rPr>
        <w:t>Gruner</w:t>
      </w:r>
      <w:proofErr w:type="spellEnd"/>
      <w:r>
        <w:rPr>
          <w:rFonts w:ascii="Open Sans" w:eastAsia="Open Sans" w:hAnsi="Open Sans" w:cs="Open Sans"/>
          <w:color w:val="222222"/>
        </w:rPr>
        <w:t xml:space="preserve"> 2007b). Differences in plant traits can affect the structure of an entire food web through a series of direct and indirect effects (</w:t>
      </w:r>
      <w:proofErr w:type="spellStart"/>
      <w:r>
        <w:rPr>
          <w:rFonts w:ascii="Open Sans" w:eastAsia="Open Sans" w:hAnsi="Open Sans" w:cs="Open Sans"/>
          <w:color w:val="222222"/>
        </w:rPr>
        <w:t>Gruner</w:t>
      </w:r>
      <w:proofErr w:type="spellEnd"/>
      <w:r>
        <w:rPr>
          <w:rFonts w:ascii="Open Sans" w:eastAsia="Open Sans" w:hAnsi="Open Sans" w:cs="Open Sans"/>
          <w:color w:val="222222"/>
        </w:rPr>
        <w:t xml:space="preserve"> et al</w:t>
      </w:r>
      <w:r>
        <w:rPr>
          <w:rFonts w:ascii="Open Sans" w:eastAsia="Open Sans" w:hAnsi="Open Sans" w:cs="Open Sans"/>
          <w:color w:val="222222"/>
        </w:rPr>
        <w:t xml:space="preserve">. 2005; </w:t>
      </w:r>
      <w:proofErr w:type="spellStart"/>
      <w:r>
        <w:rPr>
          <w:rFonts w:ascii="Open Sans" w:eastAsia="Open Sans" w:hAnsi="Open Sans" w:cs="Open Sans"/>
          <w:color w:val="222222"/>
        </w:rPr>
        <w:t>Bukovinszky</w:t>
      </w:r>
      <w:proofErr w:type="spellEnd"/>
      <w:r>
        <w:rPr>
          <w:rFonts w:ascii="Open Sans" w:eastAsia="Open Sans" w:hAnsi="Open Sans" w:cs="Open Sans"/>
          <w:color w:val="222222"/>
        </w:rPr>
        <w:t xml:space="preserve"> et al. 2008).</w:t>
      </w:r>
      <w:ins w:id="258" w:author="Dan Gruner" w:date="2016-10-14T03:22:00Z">
        <w:r>
          <w:rPr>
            <w:rFonts w:ascii="Open Sans" w:eastAsia="Open Sans" w:hAnsi="Open Sans" w:cs="Open Sans"/>
            <w:color w:val="222222"/>
          </w:rPr>
          <w:t xml:space="preserve"> </w:t>
        </w:r>
      </w:ins>
    </w:p>
    <w:p w14:paraId="6A4C6D29" w14:textId="77777777" w:rsidR="005946D0" w:rsidRDefault="005946D0" w:rsidP="009F48C1">
      <w:pPr>
        <w:spacing w:line="480" w:lineRule="auto"/>
        <w:pPrChange w:id="259" w:author="Linden Schneider" w:date="2016-10-13T14:30:00Z">
          <w:pPr/>
        </w:pPrChange>
      </w:pPr>
    </w:p>
    <w:p w14:paraId="1104B123" w14:textId="77777777" w:rsidR="005946D0" w:rsidRDefault="00B5242E" w:rsidP="009F48C1">
      <w:pPr>
        <w:spacing w:line="480" w:lineRule="auto"/>
        <w:pPrChange w:id="260" w:author="Linden Schneider" w:date="2016-10-13T14:30:00Z">
          <w:pPr/>
        </w:pPrChange>
      </w:pPr>
      <w:r>
        <w:rPr>
          <w:rFonts w:ascii="Open Sans" w:eastAsia="Open Sans" w:hAnsi="Open Sans" w:cs="Open Sans"/>
          <w:color w:val="222222"/>
        </w:rPr>
        <w:t>Figure \ref{</w:t>
      </w:r>
      <w:proofErr w:type="spellStart"/>
      <w:r>
        <w:rPr>
          <w:rFonts w:ascii="Open Sans" w:eastAsia="Open Sans" w:hAnsi="Open Sans" w:cs="Open Sans"/>
          <w:color w:val="222222"/>
        </w:rPr>
        <w:t>fig:site</w:t>
      </w:r>
      <w:proofErr w:type="spellEnd"/>
      <w:r>
        <w:rPr>
          <w:rFonts w:ascii="Open Sans" w:eastAsia="Open Sans" w:hAnsi="Open Sans" w:cs="Open Sans"/>
          <w:color w:val="222222"/>
        </w:rPr>
        <w:t xml:space="preserve">} details the </w:t>
      </w:r>
      <w:ins w:id="261" w:author="Dan Gruner" w:date="2016-10-14T03:27:00Z">
        <w:r>
          <w:rPr>
            <w:rFonts w:ascii="Open Sans" w:eastAsia="Open Sans" w:hAnsi="Open Sans" w:cs="Open Sans"/>
            <w:color w:val="222222"/>
          </w:rPr>
          <w:t xml:space="preserve">proposed </w:t>
        </w:r>
      </w:ins>
      <w:r>
        <w:rPr>
          <w:rFonts w:ascii="Open Sans" w:eastAsia="Open Sans" w:hAnsi="Open Sans" w:cs="Open Sans"/>
          <w:color w:val="222222"/>
        </w:rPr>
        <w:t xml:space="preserve">layout of our sampling plots. </w:t>
      </w:r>
      <w:ins w:id="262" w:author="Dan Gruner" w:date="2016-10-14T03:30:00Z">
        <w:r>
          <w:rPr>
            <w:rFonts w:ascii="Open Sans" w:eastAsia="Open Sans" w:hAnsi="Open Sans" w:cs="Open Sans"/>
            <w:color w:val="222222"/>
          </w:rPr>
          <w:t>Within</w:t>
        </w:r>
      </w:ins>
      <w:del w:id="263" w:author="Dan Gruner" w:date="2016-10-14T03:30:00Z">
        <w:r>
          <w:rPr>
            <w:rFonts w:ascii="Open Sans" w:eastAsia="Open Sans" w:hAnsi="Open Sans" w:cs="Open Sans"/>
            <w:color w:val="222222"/>
          </w:rPr>
          <w:delText xml:space="preserve"> At</w:delText>
        </w:r>
      </w:del>
      <w:r>
        <w:rPr>
          <w:rFonts w:ascii="Open Sans" w:eastAsia="Open Sans" w:hAnsi="Open Sans" w:cs="Open Sans"/>
          <w:color w:val="222222"/>
        </w:rPr>
        <w:t xml:space="preserve"> each 1</w:t>
      </w:r>
      <w:ins w:id="264" w:author="Dan Gruner" w:date="2016-10-14T03:27:00Z">
        <w:r>
          <w:rPr>
            <w:rFonts w:ascii="Open Sans" w:eastAsia="Open Sans" w:hAnsi="Open Sans" w:cs="Open Sans"/>
            <w:color w:val="222222"/>
          </w:rPr>
          <w:t>-</w:t>
        </w:r>
      </w:ins>
      <w:del w:id="265" w:author="Dan Gruner" w:date="2016-10-14T03:27:00Z">
        <w:r>
          <w:rPr>
            <w:rFonts w:ascii="Open Sans" w:eastAsia="Open Sans" w:hAnsi="Open Sans" w:cs="Open Sans"/>
            <w:color w:val="222222"/>
          </w:rPr>
          <w:delText xml:space="preserve"> </w:delText>
        </w:r>
      </w:del>
      <w:r>
        <w:rPr>
          <w:rFonts w:ascii="Open Sans" w:eastAsia="Open Sans" w:hAnsi="Open Sans" w:cs="Open Sans"/>
          <w:color w:val="222222"/>
        </w:rPr>
        <w:t>ha site</w:t>
      </w:r>
      <w:ins w:id="266" w:author="Dan Gruner" w:date="2016-10-14T03:31:00Z">
        <w:r>
          <w:rPr>
            <w:rFonts w:ascii="Open Sans" w:eastAsia="Open Sans" w:hAnsi="Open Sans" w:cs="Open Sans"/>
            <w:color w:val="222222"/>
          </w:rPr>
          <w:t>,</w:t>
        </w:r>
      </w:ins>
      <w:r>
        <w:rPr>
          <w:rFonts w:ascii="Open Sans" w:eastAsia="Open Sans" w:hAnsi="Open Sans" w:cs="Open Sans"/>
          <w:color w:val="222222"/>
        </w:rPr>
        <w:t xml:space="preserve"> we will establish </w:t>
      </w:r>
      <w:ins w:id="267" w:author="Dan Gruner" w:date="2016-10-14T03:31:00Z">
        <w:r>
          <w:rPr>
            <w:rFonts w:ascii="Open Sans" w:eastAsia="Open Sans" w:hAnsi="Open Sans" w:cs="Open Sans"/>
            <w:color w:val="222222"/>
          </w:rPr>
          <w:t>three</w:t>
        </w:r>
      </w:ins>
      <w:del w:id="268" w:author="Dan Gruner" w:date="2016-10-14T03:31:00Z">
        <w:r>
          <w:rPr>
            <w:rFonts w:ascii="Open Sans" w:eastAsia="Open Sans" w:hAnsi="Open Sans" w:cs="Open Sans"/>
            <w:color w:val="222222"/>
          </w:rPr>
          <w:delText>a</w:delText>
        </w:r>
      </w:del>
      <w:r>
        <w:rPr>
          <w:rFonts w:ascii="Open Sans" w:eastAsia="Open Sans" w:hAnsi="Open Sans" w:cs="Open Sans"/>
          <w:color w:val="222222"/>
        </w:rPr>
        <w:t xml:space="preserve"> 20</w:t>
      </w:r>
      <w:ins w:id="269" w:author="Dan Gruner" w:date="2016-10-14T03:27:00Z">
        <w:r>
          <w:rPr>
            <w:rFonts w:ascii="Open Sans" w:eastAsia="Open Sans" w:hAnsi="Open Sans" w:cs="Open Sans"/>
            <w:color w:val="222222"/>
          </w:rPr>
          <w:t>-</w:t>
        </w:r>
      </w:ins>
      <w:del w:id="270" w:author="Dan Gruner" w:date="2016-10-14T03:27:00Z">
        <w:r>
          <w:rPr>
            <w:rFonts w:ascii="Open Sans" w:eastAsia="Open Sans" w:hAnsi="Open Sans" w:cs="Open Sans"/>
            <w:color w:val="222222"/>
          </w:rPr>
          <w:delText xml:space="preserve"> </w:delText>
        </w:r>
      </w:del>
      <w:r>
        <w:rPr>
          <w:rFonts w:ascii="Open Sans" w:eastAsia="Open Sans" w:hAnsi="Open Sans" w:cs="Open Sans"/>
          <w:color w:val="222222"/>
        </w:rPr>
        <w:t>m by 20</w:t>
      </w:r>
      <w:ins w:id="271" w:author="Dan Gruner" w:date="2016-10-14T03:27:00Z">
        <w:r>
          <w:rPr>
            <w:rFonts w:ascii="Open Sans" w:eastAsia="Open Sans" w:hAnsi="Open Sans" w:cs="Open Sans"/>
            <w:color w:val="222222"/>
          </w:rPr>
          <w:t>-</w:t>
        </w:r>
      </w:ins>
      <w:del w:id="272" w:author="Dan Gruner" w:date="2016-10-14T03:27:00Z">
        <w:r>
          <w:rPr>
            <w:rFonts w:ascii="Open Sans" w:eastAsia="Open Sans" w:hAnsi="Open Sans" w:cs="Open Sans"/>
            <w:color w:val="222222"/>
          </w:rPr>
          <w:delText xml:space="preserve"> </w:delText>
        </w:r>
      </w:del>
      <w:r>
        <w:rPr>
          <w:rFonts w:ascii="Open Sans" w:eastAsia="Open Sans" w:hAnsi="Open Sans" w:cs="Open Sans"/>
          <w:color w:val="222222"/>
        </w:rPr>
        <w:t xml:space="preserve">m </w:t>
      </w:r>
      <w:ins w:id="273" w:author="Dan Gruner" w:date="2016-10-14T03:34:00Z">
        <w:r>
          <w:rPr>
            <w:rFonts w:ascii="Open Sans" w:eastAsia="Open Sans" w:hAnsi="Open Sans" w:cs="Open Sans"/>
            <w:color w:val="222222"/>
          </w:rPr>
          <w:t>plot</w:t>
        </w:r>
      </w:ins>
      <w:del w:id="274" w:author="Dan Gruner" w:date="2016-10-14T03:34:00Z">
        <w:r>
          <w:rPr>
            <w:rFonts w:ascii="Open Sans" w:eastAsia="Open Sans" w:hAnsi="Open Sans" w:cs="Open Sans"/>
            <w:color w:val="222222"/>
          </w:rPr>
          <w:delText>grid</w:delText>
        </w:r>
      </w:del>
      <w:ins w:id="275" w:author="Dan Gruner" w:date="2016-10-14T03:34:00Z">
        <w:r>
          <w:rPr>
            <w:rFonts w:ascii="Open Sans" w:eastAsia="Open Sans" w:hAnsi="Open Sans" w:cs="Open Sans"/>
            <w:color w:val="222222"/>
          </w:rPr>
          <w:t>s</w:t>
        </w:r>
      </w:ins>
      <w:r>
        <w:rPr>
          <w:rFonts w:ascii="Open Sans" w:eastAsia="Open Sans" w:hAnsi="Open Sans" w:cs="Open Sans"/>
          <w:color w:val="222222"/>
        </w:rPr>
        <w:t xml:space="preserve"> </w:t>
      </w:r>
      <w:del w:id="276" w:author="Dan Gruner" w:date="2016-10-14T03:28:00Z">
        <w:r>
          <w:rPr>
            <w:rFonts w:ascii="Open Sans" w:eastAsia="Open Sans" w:hAnsi="Open Sans" w:cs="Open Sans"/>
            <w:color w:val="222222"/>
          </w:rPr>
          <w:delText>a</w:delText>
        </w:r>
        <w:commentRangeStart w:id="277"/>
        <w:commentRangeStart w:id="278"/>
        <w:r>
          <w:rPr>
            <w:rFonts w:ascii="Open Sans" w:eastAsia="Open Sans" w:hAnsi="Open Sans" w:cs="Open Sans"/>
            <w:color w:val="222222"/>
          </w:rPr>
          <w:delText xml:space="preserve">nd </w:delText>
        </w:r>
      </w:del>
      <w:del w:id="279" w:author="Dan Gruner" w:date="2016-10-14T03:32:00Z">
        <w:r>
          <w:rPr>
            <w:rFonts w:ascii="Open Sans" w:eastAsia="Open Sans" w:hAnsi="Open Sans" w:cs="Open Sans"/>
            <w:color w:val="222222"/>
          </w:rPr>
          <w:delText xml:space="preserve">within three randomly selected grid cells </w:delText>
        </w:r>
      </w:del>
      <w:ins w:id="280" w:author="Dan Gruner" w:date="2016-10-14T03:34:00Z">
        <w:r>
          <w:rPr>
            <w:rFonts w:ascii="Open Sans" w:eastAsia="Open Sans" w:hAnsi="Open Sans" w:cs="Open Sans"/>
            <w:color w:val="222222"/>
          </w:rPr>
          <w:t xml:space="preserve">to be selected as representative of forest height mean, maximum, heterogeneity found in that 1-ha site. Within each 20mx20m plot, </w:t>
        </w:r>
      </w:ins>
      <w:r>
        <w:rPr>
          <w:rFonts w:ascii="Open Sans" w:eastAsia="Open Sans" w:hAnsi="Open Sans" w:cs="Open Sans"/>
          <w:color w:val="222222"/>
        </w:rPr>
        <w:t xml:space="preserve">we will establish </w:t>
      </w:r>
      <w:ins w:id="281" w:author="Dan Gruner" w:date="2016-10-14T03:33:00Z">
        <w:r>
          <w:rPr>
            <w:rFonts w:ascii="Open Sans" w:eastAsia="Open Sans" w:hAnsi="Open Sans" w:cs="Open Sans"/>
            <w:color w:val="222222"/>
          </w:rPr>
          <w:t>three more randomly selected</w:t>
        </w:r>
      </w:ins>
      <w:del w:id="282" w:author="Dan Gruner" w:date="2016-10-14T03:33:00Z">
        <w:r>
          <w:rPr>
            <w:rFonts w:ascii="Open Sans" w:eastAsia="Open Sans" w:hAnsi="Open Sans" w:cs="Open Sans"/>
            <w:color w:val="222222"/>
          </w:rPr>
          <w:delText>our</w:delText>
        </w:r>
      </w:del>
      <w:r>
        <w:rPr>
          <w:rFonts w:ascii="Open Sans" w:eastAsia="Open Sans" w:hAnsi="Open Sans" w:cs="Open Sans"/>
          <w:color w:val="222222"/>
        </w:rPr>
        <w:t xml:space="preserve"> replicate </w:t>
      </w:r>
      <w:del w:id="283" w:author="Dan Gruner" w:date="2016-10-14T03:34:00Z">
        <w:r>
          <w:rPr>
            <w:rFonts w:ascii="Open Sans" w:eastAsia="Open Sans" w:hAnsi="Open Sans" w:cs="Open Sans"/>
            <w:color w:val="222222"/>
          </w:rPr>
          <w:delText>plots</w:delText>
        </w:r>
      </w:del>
      <w:commentRangeEnd w:id="277"/>
      <w:ins w:id="284" w:author="Dan Gruner" w:date="2016-10-14T03:34:00Z">
        <w:del w:id="285" w:author="Dan Gruner" w:date="2016-10-14T03:34:00Z">
          <w:r>
            <w:commentReference w:id="277"/>
          </w:r>
          <w:commentRangeEnd w:id="278"/>
          <w:r>
            <w:commentReference w:id="278"/>
          </w:r>
          <w:r>
            <w:rPr>
              <w:rFonts w:ascii="Open Sans" w:eastAsia="Open Sans" w:hAnsi="Open Sans" w:cs="Open Sans"/>
              <w:color w:val="222222"/>
            </w:rPr>
            <w:delText>, with each</w:delText>
          </w:r>
        </w:del>
      </w:ins>
      <w:del w:id="286" w:author="Dan Gruner" w:date="2016-10-14T03:34:00Z">
        <w:r>
          <w:rPr>
            <w:rFonts w:ascii="Open Sans" w:eastAsia="Open Sans" w:hAnsi="Open Sans" w:cs="Open Sans"/>
            <w:color w:val="222222"/>
          </w:rPr>
          <w:delText xml:space="preserve">.  Each plot will be further gridded into </w:delText>
        </w:r>
      </w:del>
      <w:r>
        <w:rPr>
          <w:rFonts w:ascii="Open Sans" w:eastAsia="Open Sans" w:hAnsi="Open Sans" w:cs="Open Sans"/>
          <w:color w:val="222222"/>
        </w:rPr>
        <w:t>4</w:t>
      </w:r>
      <w:ins w:id="287" w:author="Dan Gruner" w:date="2016-10-14T03:35:00Z">
        <w:r>
          <w:rPr>
            <w:rFonts w:ascii="Open Sans" w:eastAsia="Open Sans" w:hAnsi="Open Sans" w:cs="Open Sans"/>
            <w:color w:val="222222"/>
          </w:rPr>
          <w:t>mX4</w:t>
        </w:r>
      </w:ins>
      <w:del w:id="288" w:author="Dan Gruner" w:date="2016-10-14T03:35:00Z">
        <w:r>
          <w:rPr>
            <w:rFonts w:ascii="Open Sans" w:eastAsia="Open Sans" w:hAnsi="Open Sans" w:cs="Open Sans"/>
            <w:color w:val="222222"/>
          </w:rPr>
          <w:delText xml:space="preserve"> </w:delText>
        </w:r>
      </w:del>
      <w:r>
        <w:rPr>
          <w:rFonts w:ascii="Open Sans" w:eastAsia="Open Sans" w:hAnsi="Open Sans" w:cs="Open Sans"/>
          <w:color w:val="222222"/>
        </w:rPr>
        <w:t xml:space="preserve">m quadrats. </w:t>
      </w:r>
      <w:del w:id="289" w:author="Dan Gruner" w:date="2016-10-14T03:35:00Z">
        <w:r>
          <w:rPr>
            <w:rFonts w:ascii="Open Sans" w:eastAsia="Open Sans" w:hAnsi="Open Sans" w:cs="Open Sans"/>
            <w:color w:val="222222"/>
          </w:rPr>
          <w:delText xml:space="preserve"> </w:delText>
        </w:r>
      </w:del>
      <w:commentRangeStart w:id="290"/>
      <w:r>
        <w:rPr>
          <w:rFonts w:ascii="Open Sans" w:eastAsia="Open Sans" w:hAnsi="Open Sans" w:cs="Open Sans"/>
          <w:color w:val="222222"/>
        </w:rPr>
        <w:t>Within each quadrat we will record all tree species $\</w:t>
      </w:r>
      <w:proofErr w:type="spellStart"/>
      <w:r>
        <w:rPr>
          <w:rFonts w:ascii="Open Sans" w:eastAsia="Open Sans" w:hAnsi="Open Sans" w:cs="Open Sans"/>
          <w:color w:val="222222"/>
        </w:rPr>
        <w:t>geq</w:t>
      </w:r>
      <w:proofErr w:type="spellEnd"/>
      <w:r>
        <w:rPr>
          <w:rFonts w:ascii="Open Sans" w:eastAsia="Open Sans" w:hAnsi="Open Sans" w:cs="Open Sans"/>
          <w:color w:val="222222"/>
        </w:rPr>
        <w:t xml:space="preserve"> 1$ cm at breast heigh</w:t>
      </w:r>
      <w:commentRangeEnd w:id="290"/>
      <w:r>
        <w:commentReference w:id="290"/>
      </w:r>
      <w:r>
        <w:rPr>
          <w:rFonts w:ascii="Open Sans" w:eastAsia="Open Sans" w:hAnsi="Open Sans" w:cs="Open Sans"/>
          <w:color w:val="222222"/>
        </w:rPr>
        <w:t>t.  Within three randomly selected quadrats we will also sample all herbaceous species.  We will sample all arthropods within each quadrat using timed beatin</w:t>
      </w:r>
      <w:r>
        <w:rPr>
          <w:rFonts w:ascii="Open Sans" w:eastAsia="Open Sans" w:hAnsi="Open Sans" w:cs="Open Sans"/>
          <w:color w:val="222222"/>
        </w:rPr>
        <w:t>g (24 seconds per quadrat).  Within the same three randomly selected quadrats we will also extract arthropods using Berlese funnels from litter and soil samples, gridded to 1 m$^2$ cells (in keeping with the ground beetles collected at the NEON site).  Art</w:t>
      </w:r>
      <w:r>
        <w:rPr>
          <w:rFonts w:ascii="Open Sans" w:eastAsia="Open Sans" w:hAnsi="Open Sans" w:cs="Open Sans"/>
          <w:color w:val="222222"/>
        </w:rPr>
        <w:t xml:space="preserve">hropods will be collected into </w:t>
      </w:r>
      <w:proofErr w:type="spellStart"/>
      <w:r>
        <w:rPr>
          <w:rFonts w:ascii="Open Sans" w:eastAsia="Open Sans" w:hAnsi="Open Sans" w:cs="Open Sans"/>
          <w:color w:val="222222"/>
        </w:rPr>
        <w:t>RNAlater</w:t>
      </w:r>
      <w:proofErr w:type="spellEnd"/>
      <w:r>
        <w:rPr>
          <w:rFonts w:ascii="Open Sans" w:eastAsia="Open Sans" w:hAnsi="Open Sans" w:cs="Open Sans"/>
          <w:color w:val="222222"/>
        </w:rPr>
        <w:t xml:space="preserve"> to preserve their DNA and RNA as well as the DNA and RNA of their associated microbes and gut contents.  While NEON </w:t>
      </w:r>
      <w:ins w:id="291" w:author="Dan Gruner" w:date="2016-10-14T03:45:00Z">
        <w:r>
          <w:rPr>
            <w:rFonts w:ascii="Open Sans" w:eastAsia="Open Sans" w:hAnsi="Open Sans" w:cs="Open Sans"/>
            <w:color w:val="222222"/>
          </w:rPr>
          <w:t xml:space="preserve">protocols </w:t>
        </w:r>
      </w:ins>
      <w:r>
        <w:rPr>
          <w:rFonts w:ascii="Open Sans" w:eastAsia="Open Sans" w:hAnsi="Open Sans" w:cs="Open Sans"/>
          <w:color w:val="222222"/>
        </w:rPr>
        <w:t>focus on ground beetles (</w:t>
      </w:r>
      <w:proofErr w:type="spellStart"/>
      <w:r>
        <w:rPr>
          <w:rFonts w:ascii="Open Sans" w:eastAsia="Open Sans" w:hAnsi="Open Sans" w:cs="Open Sans"/>
          <w:color w:val="222222"/>
        </w:rPr>
        <w:t>Carabidae</w:t>
      </w:r>
      <w:proofErr w:type="spellEnd"/>
      <w:r>
        <w:rPr>
          <w:rFonts w:ascii="Open Sans" w:eastAsia="Open Sans" w:hAnsi="Open Sans" w:cs="Open Sans"/>
          <w:color w:val="222222"/>
        </w:rPr>
        <w:t>)</w:t>
      </w:r>
      <w:ins w:id="292" w:author="Dan Gruner" w:date="2016-10-14T03:38:00Z">
        <w:r>
          <w:rPr>
            <w:rFonts w:ascii="Open Sans" w:eastAsia="Open Sans" w:hAnsi="Open Sans" w:cs="Open Sans"/>
            <w:color w:val="222222"/>
          </w:rPr>
          <w:t>,</w:t>
        </w:r>
      </w:ins>
      <w:del w:id="293" w:author="Dan Gruner" w:date="2016-10-14T03:38:00Z">
        <w:r>
          <w:rPr>
            <w:rFonts w:ascii="Open Sans" w:eastAsia="Open Sans" w:hAnsi="Open Sans" w:cs="Open Sans"/>
            <w:color w:val="222222"/>
          </w:rPr>
          <w:delText>;</w:delText>
        </w:r>
      </w:del>
      <w:r>
        <w:rPr>
          <w:rFonts w:ascii="Open Sans" w:eastAsia="Open Sans" w:hAnsi="Open Sans" w:cs="Open Sans"/>
          <w:color w:val="222222"/>
        </w:rPr>
        <w:t xml:space="preserve"> mosquitoes (</w:t>
      </w:r>
      <w:proofErr w:type="spellStart"/>
      <w:ins w:id="294" w:author="Dan Gruner" w:date="2016-10-14T03:38:00Z">
        <w:r>
          <w:rPr>
            <w:rFonts w:ascii="Open Sans" w:eastAsia="Open Sans" w:hAnsi="Open Sans" w:cs="Open Sans"/>
            <w:color w:val="222222"/>
          </w:rPr>
          <w:t>Diptera</w:t>
        </w:r>
        <w:proofErr w:type="spellEnd"/>
        <w:r>
          <w:rPr>
            <w:rFonts w:ascii="Open Sans" w:eastAsia="Open Sans" w:hAnsi="Open Sans" w:cs="Open Sans"/>
            <w:color w:val="222222"/>
          </w:rPr>
          <w:t xml:space="preserve">: </w:t>
        </w:r>
      </w:ins>
      <w:del w:id="295" w:author="Dan Gruner" w:date="2016-10-14T03:38:00Z">
        <w:r>
          <w:rPr>
            <w:rFonts w:ascii="Open Sans" w:eastAsia="Open Sans" w:hAnsi="Open Sans" w:cs="Open Sans"/>
            <w:color w:val="222222"/>
          </w:rPr>
          <w:delText xml:space="preserve">family </w:delText>
        </w:r>
      </w:del>
      <w:proofErr w:type="spellStart"/>
      <w:r>
        <w:rPr>
          <w:rFonts w:ascii="Open Sans" w:eastAsia="Open Sans" w:hAnsi="Open Sans" w:cs="Open Sans"/>
          <w:color w:val="222222"/>
        </w:rPr>
        <w:t>Culicidae</w:t>
      </w:r>
      <w:proofErr w:type="spellEnd"/>
      <w:r>
        <w:rPr>
          <w:rFonts w:ascii="Open Sans" w:eastAsia="Open Sans" w:hAnsi="Open Sans" w:cs="Open Sans"/>
          <w:color w:val="222222"/>
        </w:rPr>
        <w:t>)</w:t>
      </w:r>
      <w:ins w:id="296" w:author="Dan Gruner" w:date="2016-10-14T03:38:00Z">
        <w:r>
          <w:rPr>
            <w:rFonts w:ascii="Open Sans" w:eastAsia="Open Sans" w:hAnsi="Open Sans" w:cs="Open Sans"/>
            <w:color w:val="222222"/>
          </w:rPr>
          <w:t>, and</w:t>
        </w:r>
      </w:ins>
      <w:del w:id="297" w:author="Dan Gruner" w:date="2016-10-14T03:38:00Z">
        <w:r>
          <w:rPr>
            <w:rFonts w:ascii="Open Sans" w:eastAsia="Open Sans" w:hAnsi="Open Sans" w:cs="Open Sans"/>
            <w:color w:val="222222"/>
          </w:rPr>
          <w:delText>;</w:delText>
        </w:r>
      </w:del>
      <w:r>
        <w:rPr>
          <w:rFonts w:ascii="Open Sans" w:eastAsia="Open Sans" w:hAnsi="Open Sans" w:cs="Open Sans"/>
          <w:color w:val="222222"/>
        </w:rPr>
        <w:t xml:space="preserve"> ticks (order </w:t>
      </w:r>
      <w:proofErr w:type="spellStart"/>
      <w:r>
        <w:rPr>
          <w:rFonts w:ascii="Open Sans" w:eastAsia="Open Sans" w:hAnsi="Open Sans" w:cs="Open Sans"/>
          <w:color w:val="222222"/>
        </w:rPr>
        <w:t>Ixodida</w:t>
      </w:r>
      <w:proofErr w:type="spellEnd"/>
      <w:r>
        <w:rPr>
          <w:rFonts w:ascii="Open Sans" w:eastAsia="Open Sans" w:hAnsi="Open Sans" w:cs="Open Sans"/>
          <w:color w:val="222222"/>
        </w:rPr>
        <w:t xml:space="preserve">), </w:t>
      </w:r>
      <w:ins w:id="298" w:author="Dan Gruner" w:date="2016-10-14T03:39:00Z">
        <w:r>
          <w:rPr>
            <w:rFonts w:ascii="Open Sans" w:eastAsia="Open Sans" w:hAnsi="Open Sans" w:cs="Open Sans"/>
            <w:color w:val="222222"/>
          </w:rPr>
          <w:t>our study will include</w:t>
        </w:r>
      </w:ins>
      <w:del w:id="299" w:author="Dan Gruner" w:date="2016-10-14T03:39:00Z">
        <w:r>
          <w:rPr>
            <w:rFonts w:ascii="Open Sans" w:eastAsia="Open Sans" w:hAnsi="Open Sans" w:cs="Open Sans"/>
            <w:color w:val="222222"/>
          </w:rPr>
          <w:delText>we chose to focus on</w:delText>
        </w:r>
      </w:del>
      <w:r>
        <w:rPr>
          <w:rFonts w:ascii="Open Sans" w:eastAsia="Open Sans" w:hAnsi="Open Sans" w:cs="Open Sans"/>
          <w:color w:val="222222"/>
        </w:rPr>
        <w:t xml:space="preserve"> all arthropods because </w:t>
      </w:r>
      <w:r>
        <w:rPr>
          <w:rFonts w:ascii="Open Sans" w:eastAsia="Open Sans" w:hAnsi="Open Sans" w:cs="Open Sans"/>
          <w:color w:val="222222"/>
        </w:rPr>
        <w:lastRenderedPageBreak/>
        <w:t>ground beetles constitute a</w:t>
      </w:r>
      <w:ins w:id="300" w:author="Dan Gruner" w:date="2016-10-14T03:43:00Z">
        <w:r>
          <w:rPr>
            <w:rFonts w:ascii="Open Sans" w:eastAsia="Open Sans" w:hAnsi="Open Sans" w:cs="Open Sans"/>
            <w:color w:val="222222"/>
          </w:rPr>
          <w:t xml:space="preserve">n eclectic group of lineages, </w:t>
        </w:r>
        <w:commentRangeStart w:id="301"/>
        <w:r>
          <w:rPr>
            <w:rFonts w:ascii="Open Sans" w:eastAsia="Open Sans" w:hAnsi="Open Sans" w:cs="Open Sans"/>
            <w:color w:val="222222"/>
          </w:rPr>
          <w:t>most often arboreal and unevenly distributed across the main islands</w:t>
        </w:r>
        <w:commentRangeEnd w:id="301"/>
        <w:r>
          <w:commentReference w:id="301"/>
        </w:r>
        <w:r>
          <w:rPr>
            <w:rFonts w:ascii="Open Sans" w:eastAsia="Open Sans" w:hAnsi="Open Sans" w:cs="Open Sans"/>
            <w:color w:val="222222"/>
          </w:rPr>
          <w:t>,</w:t>
        </w:r>
      </w:ins>
      <w:r>
        <w:rPr>
          <w:rFonts w:ascii="Open Sans" w:eastAsia="Open Sans" w:hAnsi="Open Sans" w:cs="Open Sans"/>
          <w:color w:val="222222"/>
        </w:rPr>
        <w:t xml:space="preserve"> </w:t>
      </w:r>
      <w:del w:id="302" w:author="Dan Gruner" w:date="2016-10-14T03:43:00Z">
        <w:r>
          <w:rPr>
            <w:rFonts w:ascii="Open Sans" w:eastAsia="Open Sans" w:hAnsi="Open Sans" w:cs="Open Sans"/>
            <w:color w:val="222222"/>
          </w:rPr>
          <w:delText>small proportion of native arthropod</w:delText>
        </w:r>
        <w:r>
          <w:rPr>
            <w:rFonts w:ascii="Open Sans" w:eastAsia="Open Sans" w:hAnsi="Open Sans" w:cs="Open Sans"/>
            <w:color w:val="222222"/>
          </w:rPr>
          <w:delText xml:space="preserve"> diversity in Hawaii, </w:delText>
        </w:r>
      </w:del>
      <w:commentRangeStart w:id="303"/>
      <w:r>
        <w:rPr>
          <w:rFonts w:ascii="Open Sans" w:eastAsia="Open Sans" w:hAnsi="Open Sans" w:cs="Open Sans"/>
          <w:color w:val="222222"/>
        </w:rPr>
        <w:t>and there are no native mosquitoes or ticks</w:t>
      </w:r>
      <w:commentRangeEnd w:id="303"/>
      <w:r>
        <w:commentReference w:id="303"/>
      </w:r>
      <w:r>
        <w:rPr>
          <w:rFonts w:ascii="Open Sans" w:eastAsia="Open Sans" w:hAnsi="Open Sans" w:cs="Open Sans"/>
          <w:color w:val="222222"/>
        </w:rPr>
        <w:t>.</w:t>
      </w:r>
    </w:p>
    <w:p w14:paraId="7C0C4D20" w14:textId="77777777" w:rsidR="005946D0" w:rsidRDefault="005946D0" w:rsidP="009F48C1">
      <w:pPr>
        <w:spacing w:line="480" w:lineRule="auto"/>
        <w:pPrChange w:id="304" w:author="Linden Schneider" w:date="2016-10-13T14:30:00Z">
          <w:pPr/>
        </w:pPrChange>
      </w:pPr>
    </w:p>
    <w:p w14:paraId="7EF7B46A" w14:textId="77777777" w:rsidR="005946D0" w:rsidRDefault="00B5242E" w:rsidP="009F48C1">
      <w:pPr>
        <w:spacing w:line="480" w:lineRule="auto"/>
        <w:pPrChange w:id="305" w:author="Linden Schneider" w:date="2016-10-13T14:30:00Z">
          <w:pPr/>
        </w:pPrChange>
      </w:pPr>
      <w:commentRangeStart w:id="306"/>
      <w:commentRangeStart w:id="307"/>
      <w:r>
        <w:rPr>
          <w:rFonts w:ascii="Open Sans" w:eastAsia="Open Sans" w:hAnsi="Open Sans" w:cs="Open Sans"/>
          <w:color w:val="222222"/>
        </w:rPr>
        <w:t>Microbial richness and abundance will also be sampled in a gridded design.  Within three randomly selected quadrats in each plot we will take a soil sample 100 cm in surface area (10 cm</w:t>
      </w:r>
      <w:r>
        <w:rPr>
          <w:rFonts w:ascii="Open Sans" w:eastAsia="Open Sans" w:hAnsi="Open Sans" w:cs="Open Sans"/>
          <w:color w:val="222222"/>
        </w:rPr>
        <w:t xml:space="preserve"> by 10 cm) and 10 cm deep.  In the lab this will be divided into a regular 2 cm grid and each will be sequenced using </w:t>
      </w:r>
      <w:proofErr w:type="spellStart"/>
      <w:r>
        <w:rPr>
          <w:rFonts w:ascii="Open Sans" w:eastAsia="Open Sans" w:hAnsi="Open Sans" w:cs="Open Sans"/>
          <w:color w:val="222222"/>
        </w:rPr>
        <w:t>XXXXXXX</w:t>
      </w:r>
      <w:commentRangeEnd w:id="306"/>
      <w:proofErr w:type="spellEnd"/>
      <w:r>
        <w:commentReference w:id="306"/>
      </w:r>
      <w:commentRangeEnd w:id="307"/>
      <w:r>
        <w:commentReference w:id="307"/>
      </w:r>
      <w:r>
        <w:rPr>
          <w:rFonts w:ascii="Open Sans" w:eastAsia="Open Sans" w:hAnsi="Open Sans" w:cs="Open Sans"/>
          <w:color w:val="222222"/>
        </w:rPr>
        <w:t>.</w:t>
      </w:r>
    </w:p>
    <w:p w14:paraId="7FD14702" w14:textId="77777777" w:rsidR="005946D0" w:rsidRDefault="005946D0" w:rsidP="009F48C1">
      <w:pPr>
        <w:spacing w:line="480" w:lineRule="auto"/>
        <w:pPrChange w:id="308" w:author="Linden Schneider" w:date="2016-10-13T14:30:00Z">
          <w:pPr/>
        </w:pPrChange>
      </w:pPr>
    </w:p>
    <w:p w14:paraId="1A9E0559" w14:textId="77777777" w:rsidR="005946D0" w:rsidRDefault="00B5242E" w:rsidP="009F48C1">
      <w:pPr>
        <w:spacing w:line="480" w:lineRule="auto"/>
        <w:pPrChange w:id="309" w:author="Linden Schneider" w:date="2016-10-13T14:30:00Z">
          <w:pPr/>
        </w:pPrChange>
      </w:pPr>
      <w:r>
        <w:rPr>
          <w:rFonts w:ascii="Open Sans" w:eastAsia="Open Sans" w:hAnsi="Open Sans" w:cs="Open Sans"/>
          <w:color w:val="222222"/>
        </w:rPr>
        <w:t>In all systems, microbial diversity will focus primarily on the Domain Bacteria due to its phylogenetic breadth, and metab</w:t>
      </w:r>
      <w:r>
        <w:rPr>
          <w:rFonts w:ascii="Open Sans" w:eastAsia="Open Sans" w:hAnsi="Open Sans" w:cs="Open Sans"/>
          <w:color w:val="222222"/>
        </w:rPr>
        <w:t xml:space="preserve">olic and respiratory plasticity. Bacterial diversity will be estimated using molecular tools to sequence 16S </w:t>
      </w:r>
      <w:proofErr w:type="spellStart"/>
      <w:r>
        <w:rPr>
          <w:rFonts w:ascii="Open Sans" w:eastAsia="Open Sans" w:hAnsi="Open Sans" w:cs="Open Sans"/>
          <w:color w:val="222222"/>
        </w:rPr>
        <w:t>rRNA</w:t>
      </w:r>
      <w:proofErr w:type="spellEnd"/>
      <w:r>
        <w:rPr>
          <w:rFonts w:ascii="Open Sans" w:eastAsia="Open Sans" w:hAnsi="Open Sans" w:cs="Open Sans"/>
          <w:color w:val="222222"/>
        </w:rPr>
        <w:t xml:space="preserve"> gene biomarkers in multiplex using a barcoding approach. DNA extraction and 16S </w:t>
      </w:r>
      <w:proofErr w:type="spellStart"/>
      <w:r>
        <w:rPr>
          <w:rFonts w:ascii="Open Sans" w:eastAsia="Open Sans" w:hAnsi="Open Sans" w:cs="Open Sans"/>
          <w:color w:val="222222"/>
        </w:rPr>
        <w:t>rRNA</w:t>
      </w:r>
      <w:proofErr w:type="spellEnd"/>
      <w:r>
        <w:rPr>
          <w:rFonts w:ascii="Open Sans" w:eastAsia="Open Sans" w:hAnsi="Open Sans" w:cs="Open Sans"/>
          <w:color w:val="222222"/>
        </w:rPr>
        <w:t xml:space="preserve"> gene amplification and Illumina sequencing will be carrie</w:t>
      </w:r>
      <w:r>
        <w:rPr>
          <w:rFonts w:ascii="Open Sans" w:eastAsia="Open Sans" w:hAnsi="Open Sans" w:cs="Open Sans"/>
          <w:color w:val="222222"/>
        </w:rPr>
        <w:t>d out according to Earth Microbiome Project standards (</w:t>
      </w:r>
      <w:r>
        <w:fldChar w:fldCharType="begin"/>
      </w:r>
      <w:r>
        <w:instrText xml:space="preserve"> HYPERLINK "http://www.earthmicrobiome.org/emp-standard-protocols/" \h </w:instrText>
      </w:r>
      <w:r>
        <w:fldChar w:fldCharType="separate"/>
      </w:r>
      <w:r>
        <w:rPr>
          <w:rFonts w:ascii="Open Sans" w:eastAsia="Open Sans" w:hAnsi="Open Sans" w:cs="Open Sans"/>
          <w:color w:val="1155CC"/>
          <w:u w:val="single"/>
        </w:rPr>
        <w:t>http://www.earthmicrobiome.org/emp-standard-protocols/</w:t>
      </w:r>
      <w:r>
        <w:rPr>
          <w:rFonts w:ascii="Open Sans" w:eastAsia="Open Sans" w:hAnsi="Open Sans" w:cs="Open Sans"/>
          <w:color w:val="1155CC"/>
          <w:u w:val="single"/>
        </w:rPr>
        <w:fldChar w:fldCharType="end"/>
      </w:r>
      <w:r>
        <w:rPr>
          <w:rFonts w:ascii="Open Sans" w:eastAsia="Open Sans" w:hAnsi="Open Sans" w:cs="Open Sans"/>
          <w:color w:val="222222"/>
        </w:rPr>
        <w:t>)</w:t>
      </w:r>
      <w:r>
        <w:rPr>
          <w:rFonts w:ascii="Open Sans" w:eastAsia="Open Sans" w:hAnsi="Open Sans" w:cs="Open Sans"/>
          <w:color w:val="222222"/>
        </w:rPr>
        <w:t xml:space="preserve">. </w:t>
      </w:r>
      <w:proofErr w:type="spellStart"/>
      <w:r>
        <w:rPr>
          <w:rFonts w:ascii="Open Sans" w:eastAsia="Open Sans" w:hAnsi="Open Sans" w:cs="Open Sans"/>
          <w:color w:val="222222"/>
        </w:rPr>
        <w:t>Ancilliary</w:t>
      </w:r>
      <w:proofErr w:type="spellEnd"/>
      <w:r>
        <w:rPr>
          <w:rFonts w:ascii="Open Sans" w:eastAsia="Open Sans" w:hAnsi="Open Sans" w:cs="Open Sans"/>
          <w:color w:val="222222"/>
        </w:rPr>
        <w:t xml:space="preserve"> and </w:t>
      </w:r>
      <w:proofErr w:type="gramStart"/>
      <w:r>
        <w:rPr>
          <w:rFonts w:ascii="Open Sans" w:eastAsia="Open Sans" w:hAnsi="Open Sans" w:cs="Open Sans"/>
          <w:color w:val="222222"/>
        </w:rPr>
        <w:t>meta</w:t>
      </w:r>
      <w:proofErr w:type="gramEnd"/>
      <w:r>
        <w:rPr>
          <w:rFonts w:ascii="Open Sans" w:eastAsia="Open Sans" w:hAnsi="Open Sans" w:cs="Open Sans"/>
          <w:color w:val="222222"/>
        </w:rPr>
        <w:t xml:space="preserve"> data collection standards will follow the NEON the soil microbial data collection and metadata tracking worksheet (</w:t>
      </w:r>
      <w:r>
        <w:fldChar w:fldCharType="begin"/>
      </w:r>
      <w:r>
        <w:instrText xml:space="preserve"> HYPERLINK "http://goo.gl/nE9zPk" \h </w:instrText>
      </w:r>
      <w:r>
        <w:fldChar w:fldCharType="separate"/>
      </w:r>
      <w:r>
        <w:rPr>
          <w:rFonts w:ascii="Open Sans" w:eastAsia="Open Sans" w:hAnsi="Open Sans" w:cs="Open Sans"/>
          <w:color w:val="1155CC"/>
          <w:u w:val="single"/>
        </w:rPr>
        <w:t>http://goo.gl/nE9zPk</w:t>
      </w:r>
      <w:r>
        <w:rPr>
          <w:rFonts w:ascii="Open Sans" w:eastAsia="Open Sans" w:hAnsi="Open Sans" w:cs="Open Sans"/>
          <w:color w:val="1155CC"/>
          <w:u w:val="single"/>
        </w:rPr>
        <w:fldChar w:fldCharType="end"/>
      </w:r>
      <w:r>
        <w:rPr>
          <w:rFonts w:ascii="Open Sans" w:eastAsia="Open Sans" w:hAnsi="Open Sans" w:cs="Open Sans"/>
          <w:color w:val="222222"/>
        </w:rPr>
        <w:t xml:space="preserve">). </w:t>
      </w:r>
    </w:p>
    <w:p w14:paraId="3B3FF748" w14:textId="77777777" w:rsidR="005946D0" w:rsidRDefault="00B5242E" w:rsidP="009F48C1">
      <w:pPr>
        <w:spacing w:line="480" w:lineRule="auto"/>
        <w:pPrChange w:id="310" w:author="Linden Schneider" w:date="2016-10-13T14:30:00Z">
          <w:pPr/>
        </w:pPrChange>
      </w:pPr>
      <w:r>
        <w:rPr>
          <w:rFonts w:ascii="Open Sans" w:eastAsia="Open Sans" w:hAnsi="Open Sans" w:cs="Open Sans"/>
          <w:color w:val="222222"/>
        </w:rPr>
        <w:t xml:space="preserve">Microbial 16S </w:t>
      </w:r>
      <w:proofErr w:type="spellStart"/>
      <w:r>
        <w:rPr>
          <w:rFonts w:ascii="Open Sans" w:eastAsia="Open Sans" w:hAnsi="Open Sans" w:cs="Open Sans"/>
          <w:color w:val="222222"/>
        </w:rPr>
        <w:t>rRNA</w:t>
      </w:r>
      <w:proofErr w:type="spellEnd"/>
      <w:r>
        <w:rPr>
          <w:rFonts w:ascii="Open Sans" w:eastAsia="Open Sans" w:hAnsi="Open Sans" w:cs="Open Sans"/>
          <w:color w:val="222222"/>
        </w:rPr>
        <w:t xml:space="preserve"> gene data will be analyzed according</w:t>
      </w:r>
      <w:r>
        <w:rPr>
          <w:rFonts w:ascii="Open Sans" w:eastAsia="Open Sans" w:hAnsi="Open Sans" w:cs="Open Sans"/>
          <w:color w:val="222222"/>
        </w:rPr>
        <w:t xml:space="preserve"> to </w:t>
      </w:r>
      <w:commentRangeStart w:id="311"/>
      <w:r>
        <w:rPr>
          <w:rFonts w:ascii="Open Sans" w:eastAsia="Open Sans" w:hAnsi="Open Sans" w:cs="Open Sans"/>
          <w:color w:val="222222"/>
        </w:rPr>
        <w:t>Shi et al (2015)</w:t>
      </w:r>
      <w:commentRangeEnd w:id="311"/>
      <w:r>
        <w:commentReference w:id="311"/>
      </w:r>
      <w:r>
        <w:rPr>
          <w:rFonts w:ascii="Open Sans" w:eastAsia="Open Sans" w:hAnsi="Open Sans" w:cs="Open Sans"/>
          <w:color w:val="222222"/>
        </w:rPr>
        <w:t>. Richness will be estimated using both taxonomic (</w:t>
      </w:r>
      <w:proofErr w:type="spellStart"/>
      <w:r>
        <w:rPr>
          <w:rFonts w:ascii="Open Sans" w:eastAsia="Open Sans" w:hAnsi="Open Sans" w:cs="Open Sans"/>
          <w:color w:val="222222"/>
        </w:rPr>
        <w:t>OTUs</w:t>
      </w:r>
      <w:proofErr w:type="spellEnd"/>
      <w:r>
        <w:rPr>
          <w:rFonts w:ascii="Open Sans" w:eastAsia="Open Sans" w:hAnsi="Open Sans" w:cs="Open Sans"/>
          <w:color w:val="222222"/>
        </w:rPr>
        <w:t>) and phylogenetic (Faith’s phylogenetic distance) metrics. Absolute bacterial abundances will be determined using quantitative PCR as described in Shi et al (2015) while relativ</w:t>
      </w:r>
      <w:r>
        <w:rPr>
          <w:rFonts w:ascii="Open Sans" w:eastAsia="Open Sans" w:hAnsi="Open Sans" w:cs="Open Sans"/>
          <w:color w:val="222222"/>
        </w:rPr>
        <w:t xml:space="preserve">e abundances of bacterial taxa will be determined based on the fractions of sequence reads assigned to each taxon using adjustments for </w:t>
      </w:r>
      <w:proofErr w:type="spellStart"/>
      <w:r>
        <w:rPr>
          <w:rFonts w:ascii="Open Sans" w:eastAsia="Open Sans" w:hAnsi="Open Sans" w:cs="Open Sans"/>
          <w:color w:val="222222"/>
        </w:rPr>
        <w:t>rRNA</w:t>
      </w:r>
      <w:proofErr w:type="spellEnd"/>
      <w:r>
        <w:rPr>
          <w:rFonts w:ascii="Open Sans" w:eastAsia="Open Sans" w:hAnsi="Open Sans" w:cs="Open Sans"/>
          <w:color w:val="222222"/>
        </w:rPr>
        <w:t xml:space="preserve"> gene copy number </w:t>
      </w:r>
      <w:commentRangeStart w:id="312"/>
      <w:r>
        <w:rPr>
          <w:rFonts w:ascii="Open Sans" w:eastAsia="Open Sans" w:hAnsi="Open Sans" w:cs="Open Sans"/>
          <w:color w:val="222222"/>
        </w:rPr>
        <w:t>(</w:t>
      </w:r>
      <w:proofErr w:type="spellStart"/>
      <w:r>
        <w:rPr>
          <w:rFonts w:ascii="Open Sans" w:eastAsia="Open Sans" w:hAnsi="Open Sans" w:cs="Open Sans"/>
          <w:color w:val="222222"/>
        </w:rPr>
        <w:t>Kembel</w:t>
      </w:r>
      <w:proofErr w:type="spellEnd"/>
      <w:r>
        <w:rPr>
          <w:rFonts w:ascii="Open Sans" w:eastAsia="Open Sans" w:hAnsi="Open Sans" w:cs="Open Sans"/>
          <w:color w:val="222222"/>
        </w:rPr>
        <w:t xml:space="preserve"> et al 2012)</w:t>
      </w:r>
      <w:commentRangeEnd w:id="312"/>
      <w:r>
        <w:commentReference w:id="312"/>
      </w:r>
      <w:r>
        <w:rPr>
          <w:rFonts w:ascii="Open Sans" w:eastAsia="Open Sans" w:hAnsi="Open Sans" w:cs="Open Sans"/>
          <w:color w:val="222222"/>
        </w:rPr>
        <w:t>.</w:t>
      </w:r>
    </w:p>
    <w:p w14:paraId="1FFE57BB" w14:textId="77777777" w:rsidR="005946D0" w:rsidRDefault="00B5242E" w:rsidP="009F48C1">
      <w:pPr>
        <w:spacing w:line="480" w:lineRule="auto"/>
        <w:pPrChange w:id="313" w:author="Linden Schneider" w:date="2016-10-13T14:30:00Z">
          <w:pPr/>
        </w:pPrChange>
      </w:pPr>
      <w:r>
        <w:rPr>
          <w:rFonts w:ascii="Open Sans" w:eastAsia="Open Sans" w:hAnsi="Open Sans" w:cs="Open Sans"/>
          <w:color w:val="222222"/>
        </w:rPr>
        <w:lastRenderedPageBreak/>
        <w:t>In order to relate bacterial taxa to metabolic rate we will use observed r</w:t>
      </w:r>
      <w:r>
        <w:rPr>
          <w:rFonts w:ascii="Open Sans" w:eastAsia="Open Sans" w:hAnsi="Open Sans" w:cs="Open Sans"/>
          <w:color w:val="222222"/>
        </w:rPr>
        <w:t xml:space="preserve">elationships between </w:t>
      </w:r>
      <w:proofErr w:type="spellStart"/>
      <w:r>
        <w:rPr>
          <w:rFonts w:ascii="Open Sans" w:eastAsia="Open Sans" w:hAnsi="Open Sans" w:cs="Open Sans"/>
          <w:color w:val="222222"/>
        </w:rPr>
        <w:t>rRNA</w:t>
      </w:r>
      <w:proofErr w:type="spellEnd"/>
      <w:r>
        <w:rPr>
          <w:rFonts w:ascii="Open Sans" w:eastAsia="Open Sans" w:hAnsi="Open Sans" w:cs="Open Sans"/>
          <w:color w:val="222222"/>
        </w:rPr>
        <w:t xml:space="preserve"> copy number, genome size and metabolic rate </w:t>
      </w:r>
      <w:commentRangeStart w:id="314"/>
      <w:r>
        <w:rPr>
          <w:rFonts w:ascii="Open Sans" w:eastAsia="Open Sans" w:hAnsi="Open Sans" w:cs="Open Sans"/>
          <w:color w:val="222222"/>
        </w:rPr>
        <w:t>(DeLong et al, 2010)</w:t>
      </w:r>
      <w:commentRangeEnd w:id="314"/>
      <w:r>
        <w:commentReference w:id="314"/>
      </w:r>
      <w:r>
        <w:rPr>
          <w:rFonts w:ascii="Open Sans" w:eastAsia="Open Sans" w:hAnsi="Open Sans" w:cs="Open Sans"/>
          <w:color w:val="222222"/>
        </w:rPr>
        <w:t>.</w:t>
      </w:r>
    </w:p>
    <w:p w14:paraId="7B785ADA" w14:textId="77777777" w:rsidR="005946D0" w:rsidRDefault="00B5242E" w:rsidP="009F48C1">
      <w:pPr>
        <w:spacing w:line="480" w:lineRule="auto"/>
        <w:pPrChange w:id="315" w:author="Linden Schneider" w:date="2016-10-13T14:30:00Z">
          <w:pPr/>
        </w:pPrChange>
      </w:pPr>
      <w:r>
        <w:rPr>
          <w:rFonts w:ascii="Open Sans" w:eastAsia="Open Sans" w:hAnsi="Open Sans" w:cs="Open Sans"/>
          <w:color w:val="222222"/>
        </w:rPr>
        <w:t xml:space="preserve">Species area relationships (SARs) for bacterial communities will be calculated from volumes of 0.1 cm3, 0.5 cm3, 1cm3, </w:t>
      </w:r>
      <w:proofErr w:type="gramStart"/>
      <w:r>
        <w:rPr>
          <w:rFonts w:ascii="Open Sans" w:eastAsia="Open Sans" w:hAnsi="Open Sans" w:cs="Open Sans"/>
          <w:color w:val="222222"/>
        </w:rPr>
        <w:t>10cm3</w:t>
      </w:r>
      <w:proofErr w:type="gramEnd"/>
      <w:r>
        <w:rPr>
          <w:rFonts w:ascii="Open Sans" w:eastAsia="Open Sans" w:hAnsi="Open Sans" w:cs="Open Sans"/>
          <w:color w:val="222222"/>
        </w:rPr>
        <w:t>.</w:t>
      </w:r>
    </w:p>
    <w:p w14:paraId="534246B2" w14:textId="77777777" w:rsidR="005946D0" w:rsidRDefault="005946D0" w:rsidP="009F48C1">
      <w:pPr>
        <w:spacing w:line="480" w:lineRule="auto"/>
        <w:pPrChange w:id="316" w:author="Linden Schneider" w:date="2016-10-13T14:30:00Z">
          <w:pPr/>
        </w:pPrChange>
      </w:pPr>
    </w:p>
    <w:p w14:paraId="309EEAEA" w14:textId="77777777" w:rsidR="005946D0" w:rsidRDefault="005946D0" w:rsidP="009F48C1">
      <w:pPr>
        <w:spacing w:line="480" w:lineRule="auto"/>
        <w:pPrChange w:id="317" w:author="Linden Schneider" w:date="2016-10-13T14:30:00Z">
          <w:pPr/>
        </w:pPrChange>
      </w:pPr>
    </w:p>
    <w:p w14:paraId="5BA6DB16" w14:textId="77777777" w:rsidR="005946D0" w:rsidRDefault="005946D0" w:rsidP="009F48C1">
      <w:pPr>
        <w:spacing w:line="480" w:lineRule="auto"/>
        <w:pPrChange w:id="318" w:author="Linden Schneider" w:date="2016-10-13T14:30:00Z">
          <w:pPr/>
        </w:pPrChange>
      </w:pPr>
    </w:p>
    <w:p w14:paraId="2B2FD128" w14:textId="77777777" w:rsidR="005946D0" w:rsidRDefault="00B5242E" w:rsidP="009F48C1">
      <w:pPr>
        <w:spacing w:line="480" w:lineRule="auto"/>
        <w:pPrChange w:id="319" w:author="Linden Schneider" w:date="2016-10-13T14:30:00Z">
          <w:pPr/>
        </w:pPrChange>
      </w:pPr>
      <w:commentRangeStart w:id="320"/>
      <w:r>
        <w:rPr>
          <w:rFonts w:ascii="Open Sans" w:eastAsia="Open Sans" w:hAnsi="Open Sans" w:cs="Open Sans"/>
          <w:b/>
          <w:color w:val="222222"/>
        </w:rPr>
        <w:t>\paragraph{Environmental and bio</w:t>
      </w:r>
      <w:r>
        <w:rPr>
          <w:rFonts w:ascii="Open Sans" w:eastAsia="Open Sans" w:hAnsi="Open Sans" w:cs="Open Sans"/>
          <w:b/>
          <w:color w:val="222222"/>
        </w:rPr>
        <w:t>geochemical data}</w:t>
      </w:r>
      <w:commentRangeEnd w:id="320"/>
      <w:r>
        <w:commentReference w:id="320"/>
      </w:r>
    </w:p>
    <w:p w14:paraId="6477B02A" w14:textId="77777777" w:rsidR="005946D0" w:rsidRDefault="005946D0" w:rsidP="009F48C1">
      <w:pPr>
        <w:spacing w:line="480" w:lineRule="auto"/>
        <w:pPrChange w:id="321" w:author="Linden Schneider" w:date="2016-10-13T14:30:00Z">
          <w:pPr/>
        </w:pPrChange>
      </w:pPr>
    </w:p>
    <w:p w14:paraId="5EAE23C8" w14:textId="77777777" w:rsidR="005946D0" w:rsidRDefault="00B5242E" w:rsidP="009F48C1">
      <w:pPr>
        <w:numPr>
          <w:ilvl w:val="0"/>
          <w:numId w:val="3"/>
        </w:numPr>
        <w:spacing w:line="480" w:lineRule="auto"/>
        <w:ind w:hanging="360"/>
        <w:contextualSpacing/>
        <w:rPr>
          <w:rFonts w:ascii="Open Sans" w:eastAsia="Open Sans" w:hAnsi="Open Sans" w:cs="Open Sans"/>
          <w:color w:val="222222"/>
        </w:rPr>
        <w:pPrChange w:id="322" w:author="Linden Schneider" w:date="2016-10-13T14:30:00Z">
          <w:pPr>
            <w:numPr>
              <w:numId w:val="3"/>
            </w:numPr>
            <w:ind w:left="720" w:hanging="360"/>
            <w:contextualSpacing/>
          </w:pPr>
        </w:pPrChange>
      </w:pPr>
      <w:commentRangeStart w:id="323"/>
      <w:r>
        <w:rPr>
          <w:rFonts w:ascii="Open Sans" w:eastAsia="Open Sans" w:hAnsi="Open Sans" w:cs="Open Sans"/>
          <w:b/>
          <w:color w:val="222222"/>
        </w:rPr>
        <w:t>Plot-level measurements:</w:t>
      </w:r>
      <w:r>
        <w:rPr>
          <w:rFonts w:ascii="Open Sans" w:eastAsia="Open Sans" w:hAnsi="Open Sans" w:cs="Open Sans"/>
          <w:color w:val="222222"/>
        </w:rPr>
        <w:t xml:space="preserve"> In each microbial sampling quadrat we will deploy data loggers to record air temperature and moisture content.  We will similarly deploy data loggers to record soil temperature and moisture.  We will also meas</w:t>
      </w:r>
      <w:r>
        <w:rPr>
          <w:rFonts w:ascii="Open Sans" w:eastAsia="Open Sans" w:hAnsi="Open Sans" w:cs="Open Sans"/>
          <w:color w:val="222222"/>
        </w:rPr>
        <w:t xml:space="preserve">ure soil physical characteristics, pH, total carbon, nitrogen, phosphorous and sulfur.  We will measure monthly </w:t>
      </w:r>
      <w:proofErr w:type="spellStart"/>
      <w:r>
        <w:rPr>
          <w:rFonts w:ascii="Open Sans" w:eastAsia="Open Sans" w:hAnsi="Open Sans" w:cs="Open Sans"/>
          <w:color w:val="222222"/>
        </w:rPr>
        <w:t>litterfall</w:t>
      </w:r>
      <w:proofErr w:type="spellEnd"/>
      <w:r>
        <w:rPr>
          <w:rFonts w:ascii="Open Sans" w:eastAsia="Open Sans" w:hAnsi="Open Sans" w:cs="Open Sans"/>
          <w:color w:val="222222"/>
        </w:rPr>
        <w:t xml:space="preserve"> using litter traps as a surrogate for nutrient cycling \</w:t>
      </w:r>
      <w:proofErr w:type="spell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r>
        <w:rPr>
          <w:rFonts w:ascii="Open Sans" w:eastAsia="Open Sans" w:hAnsi="Open Sans" w:cs="Open Sans"/>
          <w:color w:val="222222"/>
        </w:rPr>
        <w:t>XXXX</w:t>
      </w:r>
      <w:proofErr w:type="spellEnd"/>
      <w:r>
        <w:rPr>
          <w:rFonts w:ascii="Open Sans" w:eastAsia="Open Sans" w:hAnsi="Open Sans" w:cs="Open Sans"/>
          <w:color w:val="222222"/>
        </w:rPr>
        <w:t>} in addition to litter chemistry (pH, total carbon, nitrogen, phos</w:t>
      </w:r>
      <w:r>
        <w:rPr>
          <w:rFonts w:ascii="Open Sans" w:eastAsia="Open Sans" w:hAnsi="Open Sans" w:cs="Open Sans"/>
          <w:color w:val="222222"/>
        </w:rPr>
        <w:t>phorous and sulfur).</w:t>
      </w:r>
      <w:commentRangeEnd w:id="323"/>
      <w:r>
        <w:commentReference w:id="323"/>
      </w:r>
    </w:p>
    <w:p w14:paraId="599F9868" w14:textId="77777777" w:rsidR="005946D0" w:rsidRDefault="00B5242E" w:rsidP="009F48C1">
      <w:pPr>
        <w:numPr>
          <w:ilvl w:val="0"/>
          <w:numId w:val="3"/>
        </w:numPr>
        <w:spacing w:line="480" w:lineRule="auto"/>
        <w:ind w:hanging="360"/>
        <w:contextualSpacing/>
        <w:rPr>
          <w:rFonts w:ascii="Open Sans" w:eastAsia="Open Sans" w:hAnsi="Open Sans" w:cs="Open Sans"/>
          <w:color w:val="222222"/>
        </w:rPr>
        <w:pPrChange w:id="324" w:author="Linden Schneider" w:date="2016-10-13T14:30:00Z">
          <w:pPr>
            <w:numPr>
              <w:numId w:val="3"/>
            </w:numPr>
            <w:ind w:left="720" w:hanging="360"/>
            <w:contextualSpacing/>
          </w:pPr>
        </w:pPrChange>
      </w:pPr>
      <w:commentRangeStart w:id="325"/>
      <w:r>
        <w:rPr>
          <w:rFonts w:ascii="Open Sans" w:eastAsia="Open Sans" w:hAnsi="Open Sans" w:cs="Open Sans"/>
          <w:b/>
          <w:color w:val="222222"/>
        </w:rPr>
        <w:t xml:space="preserve">Remote Sensing and Measurements of Gases: </w:t>
      </w:r>
      <w:r>
        <w:rPr>
          <w:rFonts w:ascii="Open Sans" w:eastAsia="Open Sans" w:hAnsi="Open Sans" w:cs="Open Sans"/>
          <w:color w:val="222222"/>
        </w:rPr>
        <w:t>The NEON site will track fluxes of gases, such as carbon dioxide (CO2) and water vapor, and collects data about physical and chemical climate conditions, such as temperature, barometric pressure and visible light or Photosynthetically Active Radiation (PAR</w:t>
      </w:r>
      <w:r>
        <w:rPr>
          <w:rFonts w:ascii="Open Sans" w:eastAsia="Open Sans" w:hAnsi="Open Sans" w:cs="Open Sans"/>
          <w:color w:val="222222"/>
        </w:rPr>
        <w:t xml:space="preserve">). Sensors on the NEON tower systems track fluxes of gases (CO2, water vapor) and collects data about physical and chemical climate conditions, such as temperature, humidity, wind, and </w:t>
      </w:r>
      <w:r>
        <w:rPr>
          <w:rFonts w:ascii="Open Sans" w:eastAsia="Open Sans" w:hAnsi="Open Sans" w:cs="Open Sans"/>
          <w:color w:val="222222"/>
        </w:rPr>
        <w:lastRenderedPageBreak/>
        <w:t>the amount of gas that is exchanged between the atmosphere and the ecos</w:t>
      </w:r>
      <w:r>
        <w:rPr>
          <w:rFonts w:ascii="Open Sans" w:eastAsia="Open Sans" w:hAnsi="Open Sans" w:cs="Open Sans"/>
          <w:color w:val="222222"/>
        </w:rPr>
        <w:t>ystem. Towers extend past the top of the vegetation canopy at each site to allow sensors mounted at the top and along the tower to capture the full profile of atmospheric conditions from the top of the vegetation canopy to the ground. Automated tower senso</w:t>
      </w:r>
      <w:r>
        <w:rPr>
          <w:rFonts w:ascii="Open Sans" w:eastAsia="Open Sans" w:hAnsi="Open Sans" w:cs="Open Sans"/>
          <w:color w:val="222222"/>
        </w:rPr>
        <w:t>rs collect data continuously to capture patterns and cycles across various time periods, ranging from seconds to years. Categories of measurements are physical climate (aerosols, precipitation, radiation, and temperature, pressure and wind; chemical climat</w:t>
      </w:r>
      <w:r>
        <w:rPr>
          <w:rFonts w:ascii="Open Sans" w:eastAsia="Open Sans" w:hAnsi="Open Sans" w:cs="Open Sans"/>
          <w:color w:val="222222"/>
        </w:rPr>
        <w:t>e (wet deposition, chemistry, isotopes and scalar concentrations); net ecosystem exchange: carbon dioxide (CO2) flux, soil CO flux, water vapor and latent heat flux, sensible heat, total reactive nitrogen (NO2) and ozone (O3)</w:t>
      </w:r>
    </w:p>
    <w:p w14:paraId="5AA6A512" w14:textId="77777777" w:rsidR="005946D0" w:rsidRDefault="00B5242E" w:rsidP="009F48C1">
      <w:pPr>
        <w:numPr>
          <w:ilvl w:val="0"/>
          <w:numId w:val="3"/>
        </w:numPr>
        <w:spacing w:line="480" w:lineRule="auto"/>
        <w:ind w:hanging="360"/>
        <w:contextualSpacing/>
        <w:rPr>
          <w:rFonts w:ascii="Open Sans" w:eastAsia="Open Sans" w:hAnsi="Open Sans" w:cs="Open Sans"/>
          <w:color w:val="222222"/>
        </w:rPr>
        <w:pPrChange w:id="326" w:author="Linden Schneider" w:date="2016-10-13T14:30:00Z">
          <w:pPr>
            <w:numPr>
              <w:numId w:val="3"/>
            </w:numPr>
            <w:ind w:left="720" w:hanging="360"/>
            <w:contextualSpacing/>
          </w:pPr>
        </w:pPrChange>
      </w:pPr>
      <w:r>
        <w:rPr>
          <w:rFonts w:ascii="Open Sans" w:eastAsia="Open Sans" w:hAnsi="Open Sans" w:cs="Open Sans"/>
          <w:b/>
          <w:color w:val="222222"/>
        </w:rPr>
        <w:t>Airborne Remote Sensing:</w:t>
      </w:r>
      <w:r>
        <w:rPr>
          <w:rFonts w:ascii="Open Sans" w:eastAsia="Open Sans" w:hAnsi="Open Sans" w:cs="Open Sans"/>
          <w:color w:val="222222"/>
        </w:rPr>
        <w:t xml:space="preserve"> We wi</w:t>
      </w:r>
      <w:r>
        <w:rPr>
          <w:rFonts w:ascii="Open Sans" w:eastAsia="Open Sans" w:hAnsi="Open Sans" w:cs="Open Sans"/>
          <w:color w:val="222222"/>
        </w:rPr>
        <w:t>ll make use of both existing and planned airborne remote sensing data which can provide information on vegetation composition and land cover and will be used in particular to examine the complex mosaic of forest structure and composition.</w:t>
      </w:r>
      <w:commentRangeEnd w:id="325"/>
      <w:ins w:id="327" w:author="Dan Gruner" w:date="2016-10-14T03:54:00Z">
        <w:r>
          <w:commentReference w:id="325"/>
        </w:r>
        <w:commentRangeStart w:id="328"/>
        <w:r>
          <w:rPr>
            <w:rFonts w:ascii="Open Sans" w:eastAsia="Open Sans" w:hAnsi="Open Sans" w:cs="Open Sans"/>
            <w:color w:val="222222"/>
          </w:rPr>
          <w:t xml:space="preserve"> The NEON Airbo</w:t>
        </w:r>
        <w:r>
          <w:rPr>
            <w:rFonts w:ascii="Open Sans" w:eastAsia="Open Sans" w:hAnsi="Open Sans" w:cs="Open Sans"/>
            <w:color w:val="222222"/>
          </w:rPr>
          <w:t>rne Observation Platform (</w:t>
        </w:r>
        <w:proofErr w:type="spellStart"/>
        <w:r>
          <w:rPr>
            <w:rFonts w:ascii="Open Sans" w:eastAsia="Open Sans" w:hAnsi="Open Sans" w:cs="Open Sans"/>
            <w:color w:val="222222"/>
          </w:rPr>
          <w:t>AOP</w:t>
        </w:r>
        <w:proofErr w:type="spellEnd"/>
        <w:r>
          <w:rPr>
            <w:rFonts w:ascii="Open Sans" w:eastAsia="Open Sans" w:hAnsi="Open Sans" w:cs="Open Sans"/>
            <w:color w:val="222222"/>
          </w:rPr>
          <w:t>) measures vegetation biochemical and biophysical properties with spectroscopy, vegetation structure and biomass with LiDAR, and produces high resolution imagery that can be subject to analyses of land use and relative cover.</w:t>
        </w:r>
      </w:ins>
      <w:commentRangeEnd w:id="328"/>
      <w:r>
        <w:commentReference w:id="328"/>
      </w:r>
    </w:p>
    <w:p w14:paraId="461794D5" w14:textId="77777777" w:rsidR="005946D0" w:rsidRDefault="005946D0" w:rsidP="009F48C1">
      <w:pPr>
        <w:spacing w:line="480" w:lineRule="auto"/>
        <w:pPrChange w:id="329" w:author="Linden Schneider" w:date="2016-10-13T14:30:00Z">
          <w:pPr/>
        </w:pPrChange>
      </w:pPr>
    </w:p>
    <w:p w14:paraId="11B57B6F" w14:textId="77777777" w:rsidR="005946D0" w:rsidRDefault="005946D0" w:rsidP="009F48C1">
      <w:pPr>
        <w:spacing w:line="480" w:lineRule="auto"/>
        <w:pPrChange w:id="330" w:author="Linden Schneider" w:date="2016-10-13T14:30:00Z">
          <w:pPr/>
        </w:pPrChange>
      </w:pPr>
    </w:p>
    <w:p w14:paraId="7A4D12CF" w14:textId="77777777" w:rsidR="005946D0" w:rsidRDefault="005946D0" w:rsidP="009F48C1">
      <w:pPr>
        <w:spacing w:line="480" w:lineRule="auto"/>
        <w:pPrChange w:id="331" w:author="Linden Schneider" w:date="2016-10-13T14:30:00Z">
          <w:pPr/>
        </w:pPrChange>
      </w:pPr>
    </w:p>
    <w:p w14:paraId="79D785F5" w14:textId="77777777" w:rsidR="005946D0" w:rsidRDefault="00B5242E" w:rsidP="009F48C1">
      <w:pPr>
        <w:pStyle w:val="Heading3"/>
        <w:spacing w:line="480" w:lineRule="auto"/>
        <w:contextualSpacing w:val="0"/>
        <w:pPrChange w:id="332" w:author="Linden Schneider" w:date="2016-10-13T14:30:00Z">
          <w:pPr>
            <w:pStyle w:val="Heading3"/>
            <w:contextualSpacing w:val="0"/>
          </w:pPr>
        </w:pPrChange>
      </w:pPr>
      <w:bookmarkStart w:id="333" w:name="_98sfx8dd84k5" w:colFirst="0" w:colLast="0"/>
      <w:bookmarkEnd w:id="333"/>
      <w:commentRangeStart w:id="334"/>
      <w:commentRangeStart w:id="335"/>
      <w:r>
        <w:lastRenderedPageBreak/>
        <w:t>\subsubsection{Modeling evolutionary and environmental drivers of assembly}</w:t>
      </w:r>
      <w:commentRangeEnd w:id="334"/>
      <w:r>
        <w:commentReference w:id="334"/>
      </w:r>
      <w:commentRangeEnd w:id="335"/>
      <w:r>
        <w:commentReference w:id="335"/>
      </w:r>
    </w:p>
    <w:p w14:paraId="5C3B0475" w14:textId="77777777" w:rsidR="005946D0" w:rsidRDefault="005946D0" w:rsidP="009F48C1">
      <w:pPr>
        <w:spacing w:line="480" w:lineRule="auto"/>
        <w:pPrChange w:id="336" w:author="Linden Schneider" w:date="2016-10-13T14:30:00Z">
          <w:pPr/>
        </w:pPrChange>
      </w:pPr>
    </w:p>
    <w:p w14:paraId="5F26F177" w14:textId="77777777" w:rsidR="005946D0" w:rsidRDefault="005946D0" w:rsidP="009F48C1">
      <w:pPr>
        <w:spacing w:line="480" w:lineRule="auto"/>
        <w:pPrChange w:id="337" w:author="Linden Schneider" w:date="2016-10-13T14:30:00Z">
          <w:pPr/>
        </w:pPrChange>
      </w:pPr>
    </w:p>
    <w:p w14:paraId="740A50D2" w14:textId="77777777" w:rsidR="005946D0" w:rsidRDefault="00B5242E" w:rsidP="009F48C1">
      <w:pPr>
        <w:spacing w:line="480" w:lineRule="auto"/>
        <w:pPrChange w:id="338" w:author="Linden Schneider" w:date="2016-10-13T14:30:00Z">
          <w:pPr/>
        </w:pPrChange>
      </w:pPr>
      <w:r>
        <w:rPr>
          <w:rFonts w:ascii="Open Sans" w:eastAsia="Open Sans" w:hAnsi="Open Sans" w:cs="Open Sans"/>
          <w:b/>
          <w:color w:val="222222"/>
        </w:rPr>
        <w:t>\paragraph{Maximum entropy theory of ecology across gradients of environment and age}</w:t>
      </w:r>
    </w:p>
    <w:p w14:paraId="4ACB8C63" w14:textId="77777777" w:rsidR="005946D0" w:rsidRDefault="005946D0" w:rsidP="009F48C1">
      <w:pPr>
        <w:spacing w:line="480" w:lineRule="auto"/>
        <w:pPrChange w:id="339" w:author="Linden Schneider" w:date="2016-10-13T14:30:00Z">
          <w:pPr/>
        </w:pPrChange>
      </w:pPr>
    </w:p>
    <w:p w14:paraId="7DD594CB" w14:textId="77777777" w:rsidR="005946D0" w:rsidRDefault="00B5242E" w:rsidP="009F48C1">
      <w:pPr>
        <w:spacing w:line="480" w:lineRule="auto"/>
        <w:pPrChange w:id="340" w:author="Linden Schneider" w:date="2016-10-13T14:30:00Z">
          <w:pPr/>
        </w:pPrChange>
      </w:pPr>
      <w:r>
        <w:rPr>
          <w:rFonts w:ascii="Open Sans" w:eastAsia="Open Sans" w:hAnsi="Open Sans" w:cs="Open Sans"/>
          <w:color w:val="222222"/>
        </w:rPr>
        <w:t>To test our</w:t>
      </w:r>
      <w:r>
        <w:rPr>
          <w:rFonts w:ascii="Open Sans" w:eastAsia="Open Sans" w:hAnsi="Open Sans" w:cs="Open Sans"/>
          <w:color w:val="222222"/>
        </w:rPr>
        <w:t xml:space="preserve"> hypotheses relating age, environment and organism/community </w:t>
      </w:r>
      <w:proofErr w:type="spellStart"/>
      <w:r>
        <w:rPr>
          <w:rFonts w:ascii="Open Sans" w:eastAsia="Open Sans" w:hAnsi="Open Sans" w:cs="Open Sans"/>
          <w:color w:val="222222"/>
        </w:rPr>
        <w:t>traints</w:t>
      </w:r>
      <w:proofErr w:type="spellEnd"/>
      <w:r>
        <w:rPr>
          <w:rFonts w:ascii="Open Sans" w:eastAsia="Open Sans" w:hAnsi="Open Sans" w:cs="Open Sans"/>
          <w:color w:val="222222"/>
        </w:rPr>
        <w:t xml:space="preserve"> to deviations from METE we will use the R package </w:t>
      </w:r>
      <w:proofErr w:type="spellStart"/>
      <w:r>
        <w:rPr>
          <w:rFonts w:ascii="Open Sans" w:eastAsia="Open Sans" w:hAnsi="Open Sans" w:cs="Open Sans"/>
          <w:color w:val="222222"/>
        </w:rPr>
        <w:t>meteR</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citep</w:t>
      </w:r>
      <w:proofErr w:type="spellEnd"/>
      <w:r>
        <w:rPr>
          <w:rFonts w:ascii="Open Sans" w:eastAsia="Open Sans" w:hAnsi="Open Sans" w:cs="Open Sans"/>
          <w:color w:val="222222"/>
        </w:rPr>
        <w:t xml:space="preserve">[developed by PI </w:t>
      </w:r>
      <w:proofErr w:type="spellStart"/>
      <w:r>
        <w:rPr>
          <w:rFonts w:ascii="Open Sans" w:eastAsia="Open Sans" w:hAnsi="Open Sans" w:cs="Open Sans"/>
          <w:color w:val="222222"/>
        </w:rPr>
        <w:t>Rominger</w:t>
      </w:r>
      <w:proofErr w:type="spellEnd"/>
      <w:r>
        <w:rPr>
          <w:rFonts w:ascii="Open Sans" w:eastAsia="Open Sans" w:hAnsi="Open Sans" w:cs="Open Sans"/>
          <w:color w:val="222222"/>
        </w:rPr>
        <w:t>][]{</w:t>
      </w:r>
      <w:proofErr w:type="spellStart"/>
      <w:r>
        <w:rPr>
          <w:rFonts w:ascii="Open Sans" w:eastAsia="Open Sans" w:hAnsi="Open Sans" w:cs="Open Sans"/>
          <w:color w:val="222222"/>
        </w:rPr>
        <w:t>romingerMeteR</w:t>
      </w:r>
      <w:proofErr w:type="spellEnd"/>
      <w:r>
        <w:rPr>
          <w:rFonts w:ascii="Open Sans" w:eastAsia="Open Sans" w:hAnsi="Open Sans" w:cs="Open Sans"/>
          <w:color w:val="222222"/>
        </w:rPr>
        <w:t xml:space="preserve">} to evaluate the goodness of fit of METE for soil microbes, arthropods and plants </w:t>
      </w:r>
      <w:r>
        <w:rPr>
          <w:rFonts w:ascii="Open Sans" w:eastAsia="Open Sans" w:hAnsi="Open Sans" w:cs="Open Sans"/>
          <w:color w:val="222222"/>
        </w:rPr>
        <w:t>at our sampling sites across gradients of precipitation, elevation and age.  Goodness of fit will be measured as the normalized log likelihood squared \</w:t>
      </w:r>
      <w:proofErr w:type="spellStart"/>
      <w:r>
        <w:rPr>
          <w:rFonts w:ascii="Open Sans" w:eastAsia="Open Sans" w:hAnsi="Open Sans" w:cs="Open Sans"/>
          <w:color w:val="222222"/>
        </w:rPr>
        <w:t>citep</w:t>
      </w:r>
      <w:proofErr w:type="spellEnd"/>
      <w:r>
        <w:rPr>
          <w:rFonts w:ascii="Open Sans" w:eastAsia="Open Sans" w:hAnsi="Open Sans" w:cs="Open Sans"/>
          <w:color w:val="222222"/>
        </w:rPr>
        <w:t>[described in</w:t>
      </w:r>
      <w:proofErr w:type="gramStart"/>
      <w:r>
        <w:rPr>
          <w:rFonts w:ascii="Open Sans" w:eastAsia="Open Sans" w:hAnsi="Open Sans" w:cs="Open Sans"/>
          <w:color w:val="222222"/>
        </w:rPr>
        <w:t>][</w:t>
      </w:r>
      <w:proofErr w:type="gramEnd"/>
      <w:r>
        <w:rPr>
          <w:rFonts w:ascii="Open Sans" w:eastAsia="Open Sans" w:hAnsi="Open Sans" w:cs="Open Sans"/>
          <w:color w:val="222222"/>
        </w:rPr>
        <w:t>]{</w:t>
      </w:r>
      <w:proofErr w:type="spellStart"/>
      <w:r>
        <w:rPr>
          <w:rFonts w:ascii="Open Sans" w:eastAsia="Open Sans" w:hAnsi="Open Sans" w:cs="Open Sans"/>
          <w:color w:val="222222"/>
        </w:rPr>
        <w:t>romingerMeteR</w:t>
      </w:r>
      <w:proofErr w:type="spellEnd"/>
      <w:r>
        <w:rPr>
          <w:rFonts w:ascii="Open Sans" w:eastAsia="Open Sans" w:hAnsi="Open Sans" w:cs="Open Sans"/>
          <w:color w:val="222222"/>
        </w:rPr>
        <w:t xml:space="preserve">}. Using generalized linear models we will evaluate how the goodness </w:t>
      </w:r>
      <w:r>
        <w:rPr>
          <w:rFonts w:ascii="Open Sans" w:eastAsia="Open Sans" w:hAnsi="Open Sans" w:cs="Open Sans"/>
          <w:color w:val="222222"/>
        </w:rPr>
        <w:t xml:space="preserve">of fit varies between major groups (microbes, arthropods and plants) and as a function of the underlying age and environment of each site.  </w:t>
      </w:r>
    </w:p>
    <w:p w14:paraId="05BA1FFE" w14:textId="77777777" w:rsidR="005946D0" w:rsidRDefault="005946D0" w:rsidP="009F48C1">
      <w:pPr>
        <w:spacing w:line="480" w:lineRule="auto"/>
        <w:pPrChange w:id="341" w:author="Linden Schneider" w:date="2016-10-13T14:30:00Z">
          <w:pPr/>
        </w:pPrChange>
      </w:pPr>
    </w:p>
    <w:p w14:paraId="506A0AA5" w14:textId="77777777" w:rsidR="005946D0" w:rsidRDefault="00B5242E" w:rsidP="009F48C1">
      <w:pPr>
        <w:spacing w:line="480" w:lineRule="auto"/>
        <w:pPrChange w:id="342" w:author="Linden Schneider" w:date="2016-10-13T14:30:00Z">
          <w:pPr/>
        </w:pPrChange>
      </w:pPr>
      <w:r>
        <w:rPr>
          <w:rFonts w:ascii="Open Sans" w:eastAsia="Open Sans" w:hAnsi="Open Sans" w:cs="Open Sans"/>
          <w:color w:val="222222"/>
        </w:rPr>
        <w:t>To further explore the relative importance of age as a proxy for evolution versus biogeochemical environment we wi</w:t>
      </w:r>
      <w:r>
        <w:rPr>
          <w:rFonts w:ascii="Open Sans" w:eastAsia="Open Sans" w:hAnsi="Open Sans" w:cs="Open Sans"/>
          <w:color w:val="222222"/>
        </w:rPr>
        <w:t xml:space="preserve">ll use </w:t>
      </w:r>
      <w:proofErr w:type="spellStart"/>
      <w:r>
        <w:rPr>
          <w:rFonts w:ascii="Open Sans" w:eastAsia="Open Sans" w:hAnsi="Open Sans" w:cs="Open Sans"/>
          <w:color w:val="222222"/>
        </w:rPr>
        <w:t>V</w:t>
      </w:r>
      <w:commentRangeStart w:id="343"/>
      <w:r>
        <w:rPr>
          <w:rFonts w:ascii="Open Sans" w:eastAsia="Open Sans" w:hAnsi="Open Sans" w:cs="Open Sans"/>
          <w:color w:val="222222"/>
        </w:rPr>
        <w:t>itousek’s</w:t>
      </w:r>
      <w:proofErr w:type="spellEnd"/>
      <w:r>
        <w:rPr>
          <w:rFonts w:ascii="Open Sans" w:eastAsia="Open Sans" w:hAnsi="Open Sans" w:cs="Open Sans"/>
          <w:color w:val="222222"/>
        </w:rPr>
        <w:t xml:space="preserve"> long term fertilization experiments to test whether alleviating nutrient limitations in old and young plots changes the the way in </w:t>
      </w:r>
      <w:commentRangeEnd w:id="343"/>
      <w:r>
        <w:commentReference w:id="343"/>
      </w:r>
      <w:r>
        <w:rPr>
          <w:rFonts w:ascii="Open Sans" w:eastAsia="Open Sans" w:hAnsi="Open Sans" w:cs="Open Sans"/>
          <w:color w:val="222222"/>
        </w:rPr>
        <w:t>which arthropod and microbial communities deviate or conform to METE.</w:t>
      </w:r>
    </w:p>
    <w:p w14:paraId="0F273EB3" w14:textId="77777777" w:rsidR="005946D0" w:rsidRDefault="005946D0" w:rsidP="009F48C1">
      <w:pPr>
        <w:spacing w:line="480" w:lineRule="auto"/>
        <w:pPrChange w:id="344" w:author="Linden Schneider" w:date="2016-10-13T14:30:00Z">
          <w:pPr/>
        </w:pPrChange>
      </w:pPr>
    </w:p>
    <w:p w14:paraId="6F9D1BF0" w14:textId="77777777" w:rsidR="005946D0" w:rsidRDefault="005946D0" w:rsidP="009F48C1">
      <w:pPr>
        <w:spacing w:line="480" w:lineRule="auto"/>
        <w:pPrChange w:id="345" w:author="Linden Schneider" w:date="2016-10-13T14:30:00Z">
          <w:pPr/>
        </w:pPrChange>
      </w:pPr>
    </w:p>
    <w:p w14:paraId="7945A7E4" w14:textId="77777777" w:rsidR="005946D0" w:rsidRDefault="00B5242E" w:rsidP="009F48C1">
      <w:pPr>
        <w:spacing w:line="480" w:lineRule="auto"/>
        <w:pPrChange w:id="346" w:author="Linden Schneider" w:date="2016-10-13T14:30:00Z">
          <w:pPr/>
        </w:pPrChange>
      </w:pPr>
      <w:r>
        <w:rPr>
          <w:rFonts w:ascii="Open Sans" w:eastAsia="Open Sans" w:hAnsi="Open Sans" w:cs="Open Sans"/>
          <w:b/>
          <w:color w:val="222222"/>
        </w:rPr>
        <w:lastRenderedPageBreak/>
        <w:t>\paragraph{Modeling niches, netw</w:t>
      </w:r>
      <w:r>
        <w:rPr>
          <w:rFonts w:ascii="Open Sans" w:eastAsia="Open Sans" w:hAnsi="Open Sans" w:cs="Open Sans"/>
          <w:b/>
          <w:color w:val="222222"/>
        </w:rPr>
        <w:t xml:space="preserve">orks and community </w:t>
      </w:r>
      <w:proofErr w:type="spellStart"/>
      <w:r>
        <w:rPr>
          <w:rFonts w:ascii="Open Sans" w:eastAsia="Open Sans" w:hAnsi="Open Sans" w:cs="Open Sans"/>
          <w:b/>
          <w:color w:val="222222"/>
        </w:rPr>
        <w:t>phylogenetics</w:t>
      </w:r>
      <w:proofErr w:type="spellEnd"/>
      <w:r>
        <w:rPr>
          <w:rFonts w:ascii="Open Sans" w:eastAsia="Open Sans" w:hAnsi="Open Sans" w:cs="Open Sans"/>
          <w:b/>
          <w:color w:val="222222"/>
        </w:rPr>
        <w:t xml:space="preserve"> across space and evolutionary time}</w:t>
      </w:r>
    </w:p>
    <w:p w14:paraId="0046D0A4" w14:textId="77777777" w:rsidR="005946D0" w:rsidRDefault="005946D0" w:rsidP="009F48C1">
      <w:pPr>
        <w:spacing w:line="480" w:lineRule="auto"/>
        <w:pPrChange w:id="347" w:author="Linden Schneider" w:date="2016-10-13T14:30:00Z">
          <w:pPr/>
        </w:pPrChange>
      </w:pPr>
    </w:p>
    <w:p w14:paraId="37BECBF7" w14:textId="77777777" w:rsidR="005946D0" w:rsidRDefault="00B5242E" w:rsidP="009F48C1">
      <w:pPr>
        <w:spacing w:line="480" w:lineRule="auto"/>
        <w:pPrChange w:id="348" w:author="Linden Schneider" w:date="2016-10-13T14:30:00Z">
          <w:pPr/>
        </w:pPrChange>
      </w:pPr>
      <w:r>
        <w:rPr>
          <w:rFonts w:ascii="Open Sans" w:eastAsia="Open Sans" w:hAnsi="Open Sans" w:cs="Open Sans"/>
          <w:color w:val="222222"/>
        </w:rPr>
        <w:t>We will develop a Bayesian hierarchical modeling framework to understand how these drivers of deviations from statistical steady state response to local and regional environments.   In a</w:t>
      </w:r>
      <w:r>
        <w:rPr>
          <w:rFonts w:ascii="Open Sans" w:eastAsia="Open Sans" w:hAnsi="Open Sans" w:cs="Open Sans"/>
          <w:color w:val="222222"/>
        </w:rPr>
        <w:t>ll models we will incorporate explanatory environmental variables as spatial averages with an exponentially decaying distance weighted function.   Each variable will receive maximum weight at the point location of the specimen and exponentially less weight</w:t>
      </w:r>
      <w:r>
        <w:rPr>
          <w:rFonts w:ascii="Open Sans" w:eastAsia="Open Sans" w:hAnsi="Open Sans" w:cs="Open Sans"/>
          <w:color w:val="222222"/>
        </w:rPr>
        <w:t xml:space="preserve"> as distance from the point location increases.  The exponential rate of decay will be fit as a free parameter in our Bayesian hierarchical model.  </w:t>
      </w:r>
    </w:p>
    <w:p w14:paraId="2DA398E7" w14:textId="77777777" w:rsidR="005946D0" w:rsidRDefault="005946D0" w:rsidP="009F48C1">
      <w:pPr>
        <w:spacing w:line="480" w:lineRule="auto"/>
        <w:pPrChange w:id="349" w:author="Linden Schneider" w:date="2016-10-13T14:30:00Z">
          <w:pPr/>
        </w:pPrChange>
      </w:pPr>
    </w:p>
    <w:p w14:paraId="782D936E" w14:textId="77777777" w:rsidR="005946D0" w:rsidRDefault="00B5242E" w:rsidP="009F48C1">
      <w:pPr>
        <w:spacing w:line="480" w:lineRule="auto"/>
        <w:pPrChange w:id="350" w:author="Linden Schneider" w:date="2016-10-13T14:30:00Z">
          <w:pPr/>
        </w:pPrChange>
      </w:pPr>
      <w:commentRangeStart w:id="351"/>
      <w:r>
        <w:rPr>
          <w:rFonts w:ascii="Open Sans" w:eastAsia="Open Sans" w:hAnsi="Open Sans" w:cs="Open Sans"/>
          <w:color w:val="222222"/>
        </w:rPr>
        <w:t>We will use island age as an explanatory variable interacting with environment to evaluate how the niche o</w:t>
      </w:r>
      <w:r>
        <w:rPr>
          <w:rFonts w:ascii="Open Sans" w:eastAsia="Open Sans" w:hAnsi="Open Sans" w:cs="Open Sans"/>
          <w:color w:val="222222"/>
        </w:rPr>
        <w:t xml:space="preserve">ccupancy and network position of each species changes with evolutionary age.  Because we will have phylogenetic data from </w:t>
      </w:r>
      <w:proofErr w:type="spellStart"/>
      <w:r>
        <w:rPr>
          <w:rFonts w:ascii="Open Sans" w:eastAsia="Open Sans" w:hAnsi="Open Sans" w:cs="Open Sans"/>
          <w:color w:val="222222"/>
        </w:rPr>
        <w:t>metabarcoding</w:t>
      </w:r>
      <w:proofErr w:type="spellEnd"/>
      <w:r>
        <w:rPr>
          <w:rFonts w:ascii="Open Sans" w:eastAsia="Open Sans" w:hAnsi="Open Sans" w:cs="Open Sans"/>
          <w:color w:val="222222"/>
        </w:rPr>
        <w:t xml:space="preserve"> for all species we will evaluate patterns of niche occupancy and network position in a phylogenetic framework, testing h</w:t>
      </w:r>
      <w:r>
        <w:rPr>
          <w:rFonts w:ascii="Open Sans" w:eastAsia="Open Sans" w:hAnsi="Open Sans" w:cs="Open Sans"/>
          <w:color w:val="222222"/>
        </w:rPr>
        <w:t>ypotheses of whether closely related taxa overlap or diverge in niche occupancy, and whether more recently diverged species tend to be generalists or specialists.</w:t>
      </w:r>
      <w:commentRangeEnd w:id="351"/>
      <w:r>
        <w:commentReference w:id="351"/>
      </w:r>
    </w:p>
    <w:p w14:paraId="077DE80A" w14:textId="77777777" w:rsidR="005946D0" w:rsidRDefault="005946D0" w:rsidP="009F48C1">
      <w:pPr>
        <w:spacing w:line="480" w:lineRule="auto"/>
        <w:pPrChange w:id="352" w:author="Linden Schneider" w:date="2016-10-13T14:30:00Z">
          <w:pPr/>
        </w:pPrChange>
      </w:pPr>
    </w:p>
    <w:p w14:paraId="043B6B87" w14:textId="77777777" w:rsidR="005946D0" w:rsidRDefault="00B5242E" w:rsidP="009F48C1">
      <w:pPr>
        <w:spacing w:line="480" w:lineRule="auto"/>
        <w:pPrChange w:id="353" w:author="Linden Schneider" w:date="2016-10-13T14:30:00Z">
          <w:pPr/>
        </w:pPrChange>
      </w:pPr>
      <w:r>
        <w:rPr>
          <w:rFonts w:ascii="Open Sans" w:eastAsia="Open Sans" w:hAnsi="Open Sans" w:cs="Open Sans"/>
          <w:color w:val="222222"/>
        </w:rPr>
        <w:t>To test whether the ni</w:t>
      </w:r>
      <w:r>
        <w:rPr>
          <w:rFonts w:ascii="Open Sans" w:eastAsia="Open Sans" w:hAnsi="Open Sans" w:cs="Open Sans"/>
          <w:color w:val="222222"/>
        </w:rPr>
        <w:t xml:space="preserve">che spaces of taxa change across the </w:t>
      </w:r>
      <w:proofErr w:type="spellStart"/>
      <w:r>
        <w:rPr>
          <w:rFonts w:ascii="Open Sans" w:eastAsia="Open Sans" w:hAnsi="Open Sans" w:cs="Open Sans"/>
          <w:color w:val="222222"/>
        </w:rPr>
        <w:t>chronosequence</w:t>
      </w:r>
      <w:proofErr w:type="spellEnd"/>
      <w:r>
        <w:rPr>
          <w:rFonts w:ascii="Open Sans" w:eastAsia="Open Sans" w:hAnsi="Open Sans" w:cs="Open Sans"/>
          <w:color w:val="222222"/>
        </w:rPr>
        <w:t xml:space="preserve"> we will build probabilistic niche models for all species of plants and arthropods with sufficient data ($n \</w:t>
      </w:r>
      <w:proofErr w:type="spellStart"/>
      <w:r>
        <w:rPr>
          <w:rFonts w:ascii="Open Sans" w:eastAsia="Open Sans" w:hAnsi="Open Sans" w:cs="Open Sans"/>
          <w:color w:val="222222"/>
        </w:rPr>
        <w:t>geq</w:t>
      </w:r>
      <w:proofErr w:type="spellEnd"/>
      <w:r>
        <w:rPr>
          <w:rFonts w:ascii="Open Sans" w:eastAsia="Open Sans" w:hAnsi="Open Sans" w:cs="Open Sans"/>
          <w:color w:val="222222"/>
        </w:rPr>
        <w:t xml:space="preserve"> 15$ points per island).  We will use data sources from our gradient plots, plots from our Ha</w:t>
      </w:r>
      <w:r>
        <w:rPr>
          <w:rFonts w:ascii="Open Sans" w:eastAsia="Open Sans" w:hAnsi="Open Sans" w:cs="Open Sans"/>
          <w:color w:val="222222"/>
        </w:rPr>
        <w:t xml:space="preserve">waii Dimensions in Biodiversity project, digitized museum specimens and species </w:t>
      </w:r>
      <w:r>
        <w:rPr>
          <w:rFonts w:ascii="Open Sans" w:eastAsia="Open Sans" w:hAnsi="Open Sans" w:cs="Open Sans"/>
          <w:color w:val="222222"/>
        </w:rPr>
        <w:lastRenderedPageBreak/>
        <w:t>occurrence data made available reporting by the Hawaii Division of Land and Natural Resources.  Because the nature of these data is variable (abundance and presence-only) we wi</w:t>
      </w:r>
      <w:r>
        <w:rPr>
          <w:rFonts w:ascii="Open Sans" w:eastAsia="Open Sans" w:hAnsi="Open Sans" w:cs="Open Sans"/>
          <w:color w:val="222222"/>
        </w:rPr>
        <w:t>ll use Bayesian hierarchical models to combine them into one analysis \</w:t>
      </w:r>
      <w:proofErr w:type="spellStart"/>
      <w:proofErr w:type="gram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proofErr w:type="gramEnd"/>
      <w:r>
        <w:rPr>
          <w:rFonts w:ascii="Open Sans" w:eastAsia="Open Sans" w:hAnsi="Open Sans" w:cs="Open Sans"/>
          <w:color w:val="222222"/>
        </w:rPr>
        <w:t>hsdm</w:t>
      </w:r>
      <w:proofErr w:type="spellEnd"/>
      <w:r>
        <w:rPr>
          <w:rFonts w:ascii="Open Sans" w:eastAsia="Open Sans" w:hAnsi="Open Sans" w:cs="Open Sans"/>
          <w:color w:val="222222"/>
        </w:rPr>
        <w:t xml:space="preserve">}.  We jointly model the niches of all species in this hierarchical approach. </w:t>
      </w:r>
    </w:p>
    <w:p w14:paraId="7698CDBE" w14:textId="77777777" w:rsidR="005946D0" w:rsidRDefault="005946D0" w:rsidP="009F48C1">
      <w:pPr>
        <w:spacing w:line="480" w:lineRule="auto"/>
        <w:pPrChange w:id="354" w:author="Linden Schneider" w:date="2016-10-13T14:30:00Z">
          <w:pPr/>
        </w:pPrChange>
      </w:pPr>
    </w:p>
    <w:p w14:paraId="5F19D899" w14:textId="77777777" w:rsidR="005946D0" w:rsidRDefault="00B5242E" w:rsidP="009F48C1">
      <w:pPr>
        <w:spacing w:line="480" w:lineRule="auto"/>
        <w:pPrChange w:id="355" w:author="Linden Schneider" w:date="2016-10-13T14:30:00Z">
          <w:pPr/>
        </w:pPrChange>
      </w:pPr>
      <w:r>
        <w:rPr>
          <w:rFonts w:ascii="Open Sans" w:eastAsia="Open Sans" w:hAnsi="Open Sans" w:cs="Open Sans"/>
          <w:color w:val="222222"/>
        </w:rPr>
        <w:t xml:space="preserve">To test how networks evolve across the </w:t>
      </w:r>
      <w:proofErr w:type="spellStart"/>
      <w:r>
        <w:rPr>
          <w:rFonts w:ascii="Open Sans" w:eastAsia="Open Sans" w:hAnsi="Open Sans" w:cs="Open Sans"/>
          <w:color w:val="222222"/>
        </w:rPr>
        <w:t>chronosequence</w:t>
      </w:r>
      <w:proofErr w:type="spellEnd"/>
      <w:r>
        <w:rPr>
          <w:rFonts w:ascii="Open Sans" w:eastAsia="Open Sans" w:hAnsi="Open Sans" w:cs="Open Sans"/>
          <w:color w:val="222222"/>
        </w:rPr>
        <w:t xml:space="preserve"> we will quantify network structure using </w:t>
      </w:r>
      <w:r>
        <w:rPr>
          <w:rFonts w:ascii="Open Sans" w:eastAsia="Open Sans" w:hAnsi="Open Sans" w:cs="Open Sans"/>
          <w:color w:val="222222"/>
        </w:rPr>
        <w:t xml:space="preserve">four complementary approaches: 1) deviation from the maximum entropy predictions; 2) classic ecological network metrics of </w:t>
      </w:r>
      <w:proofErr w:type="spellStart"/>
      <w:r>
        <w:rPr>
          <w:rFonts w:ascii="Open Sans" w:eastAsia="Open Sans" w:hAnsi="Open Sans" w:cs="Open Sans"/>
          <w:color w:val="222222"/>
        </w:rPr>
        <w:t>nestedness</w:t>
      </w:r>
      <w:proofErr w:type="spellEnd"/>
      <w:r>
        <w:rPr>
          <w:rFonts w:ascii="Open Sans" w:eastAsia="Open Sans" w:hAnsi="Open Sans" w:cs="Open Sans"/>
          <w:color w:val="222222"/>
        </w:rPr>
        <w:t xml:space="preserve"> and modularity; 3) network dissimilarity; and 4) network specialization.  We will again take a phylogenetic approach to ev</w:t>
      </w:r>
      <w:r>
        <w:rPr>
          <w:rFonts w:ascii="Open Sans" w:eastAsia="Open Sans" w:hAnsi="Open Sans" w:cs="Open Sans"/>
          <w:color w:val="222222"/>
        </w:rPr>
        <w:t>aluate how changes in network position of taxa and changes in overall structure of networks relates to the phylogenetic distance between component taxa.</w:t>
      </w:r>
    </w:p>
    <w:p w14:paraId="7D97590B" w14:textId="77777777" w:rsidR="005946D0" w:rsidRDefault="005946D0" w:rsidP="009F48C1">
      <w:pPr>
        <w:spacing w:line="480" w:lineRule="auto"/>
        <w:pPrChange w:id="356" w:author="Linden Schneider" w:date="2016-10-13T14:30:00Z">
          <w:pPr/>
        </w:pPrChange>
      </w:pPr>
    </w:p>
    <w:p w14:paraId="323FF7AE" w14:textId="77777777" w:rsidR="005946D0" w:rsidRDefault="00B5242E" w:rsidP="009F48C1">
      <w:pPr>
        <w:spacing w:line="480" w:lineRule="auto"/>
        <w:pPrChange w:id="357" w:author="Linden Schneider" w:date="2016-10-13T14:30:00Z">
          <w:pPr/>
        </w:pPrChange>
      </w:pPr>
      <w:r>
        <w:rPr>
          <w:rFonts w:ascii="Open Sans" w:eastAsia="Open Sans" w:hAnsi="Open Sans" w:cs="Open Sans"/>
          <w:color w:val="222222"/>
        </w:rPr>
        <w:t>Phylogenetic diversity will itself be modeled as a response to age and environment using the same Baye</w:t>
      </w:r>
      <w:r>
        <w:rPr>
          <w:rFonts w:ascii="Open Sans" w:eastAsia="Open Sans" w:hAnsi="Open Sans" w:cs="Open Sans"/>
          <w:color w:val="222222"/>
        </w:rPr>
        <w:t>sian hierarchical approach as niches and networks.</w:t>
      </w:r>
    </w:p>
    <w:p w14:paraId="5B0D8B47" w14:textId="77777777" w:rsidR="005946D0" w:rsidRDefault="005946D0" w:rsidP="009F48C1">
      <w:pPr>
        <w:spacing w:line="480" w:lineRule="auto"/>
        <w:pPrChange w:id="358" w:author="Linden Schneider" w:date="2016-10-13T14:30:00Z">
          <w:pPr/>
        </w:pPrChange>
      </w:pPr>
    </w:p>
    <w:p w14:paraId="31A4FE0F" w14:textId="77777777" w:rsidR="005946D0" w:rsidRDefault="005946D0" w:rsidP="009F48C1">
      <w:pPr>
        <w:spacing w:line="480" w:lineRule="auto"/>
        <w:pPrChange w:id="359" w:author="Linden Schneider" w:date="2016-10-13T14:30:00Z">
          <w:pPr/>
        </w:pPrChange>
      </w:pPr>
    </w:p>
    <w:p w14:paraId="21B34212" w14:textId="77777777" w:rsidR="005946D0" w:rsidRDefault="00B5242E" w:rsidP="009F48C1">
      <w:pPr>
        <w:spacing w:line="480" w:lineRule="auto"/>
        <w:pPrChange w:id="360" w:author="Linden Schneider" w:date="2016-10-13T14:30:00Z">
          <w:pPr/>
        </w:pPrChange>
      </w:pPr>
      <w:r>
        <w:rPr>
          <w:rFonts w:ascii="Open Sans" w:eastAsia="Open Sans" w:hAnsi="Open Sans" w:cs="Open Sans"/>
          <w:color w:val="222222"/>
        </w:rPr>
        <w:t>\subsubsection{Projecting deviations from statistical steady state into the future}</w:t>
      </w:r>
    </w:p>
    <w:p w14:paraId="74FA5DFD" w14:textId="77777777" w:rsidR="005946D0" w:rsidRDefault="005946D0" w:rsidP="009F48C1">
      <w:pPr>
        <w:spacing w:line="480" w:lineRule="auto"/>
        <w:pPrChange w:id="361" w:author="Linden Schneider" w:date="2016-10-13T14:30:00Z">
          <w:pPr/>
        </w:pPrChange>
      </w:pPr>
    </w:p>
    <w:p w14:paraId="43F4AE9E" w14:textId="77777777" w:rsidR="005946D0" w:rsidRDefault="00B5242E" w:rsidP="009F48C1">
      <w:pPr>
        <w:spacing w:line="480" w:lineRule="auto"/>
        <w:pPrChange w:id="362" w:author="Linden Schneider" w:date="2016-10-13T14:30:00Z">
          <w:pPr/>
        </w:pPrChange>
      </w:pPr>
      <w:r>
        <w:rPr>
          <w:rFonts w:ascii="Open Sans" w:eastAsia="Open Sans" w:hAnsi="Open Sans" w:cs="Open Sans"/>
          <w:color w:val="222222"/>
        </w:rPr>
        <w:t>Once we understand the connections between network structure, niche occupancy, population size change, evolutionary di</w:t>
      </w:r>
      <w:r>
        <w:rPr>
          <w:rFonts w:ascii="Open Sans" w:eastAsia="Open Sans" w:hAnsi="Open Sans" w:cs="Open Sans"/>
          <w:color w:val="222222"/>
        </w:rPr>
        <w:t xml:space="preserve">versification and deviation from statistical steady state, we can use our models for niches, networks and phylogenetic diversity to project these drivers into the future and predict where (at a regional scale) statistical steady stead </w:t>
      </w:r>
      <w:r>
        <w:rPr>
          <w:rFonts w:ascii="Open Sans" w:eastAsia="Open Sans" w:hAnsi="Open Sans" w:cs="Open Sans"/>
          <w:color w:val="222222"/>
        </w:rPr>
        <w:lastRenderedPageBreak/>
        <w:t>will be violated.  Us</w:t>
      </w:r>
      <w:r>
        <w:rPr>
          <w:rFonts w:ascii="Open Sans" w:eastAsia="Open Sans" w:hAnsi="Open Sans" w:cs="Open Sans"/>
          <w:color w:val="222222"/>
        </w:rPr>
        <w:t xml:space="preserve">ing our understanding of how statistical steady state contributes to </w:t>
      </w:r>
      <w:proofErr w:type="spellStart"/>
      <w:r>
        <w:rPr>
          <w:rFonts w:ascii="Open Sans" w:eastAsia="Open Sans" w:hAnsi="Open Sans" w:cs="Open Sans"/>
          <w:color w:val="222222"/>
        </w:rPr>
        <w:t>invasibility</w:t>
      </w:r>
      <w:proofErr w:type="spellEnd"/>
      <w:r>
        <w:rPr>
          <w:rFonts w:ascii="Open Sans" w:eastAsia="Open Sans" w:hAnsi="Open Sans" w:cs="Open Sans"/>
          <w:color w:val="222222"/>
        </w:rPr>
        <w:t xml:space="preserve"> of a community we will also be able to model invasion risk across scales and into future climate scenarios.</w:t>
      </w:r>
    </w:p>
    <w:p w14:paraId="1CDBB90B" w14:textId="77777777" w:rsidR="005946D0" w:rsidRDefault="005946D0" w:rsidP="009F48C1">
      <w:pPr>
        <w:pStyle w:val="Heading3"/>
        <w:spacing w:line="480" w:lineRule="auto"/>
        <w:contextualSpacing w:val="0"/>
        <w:pPrChange w:id="363" w:author="Linden Schneider" w:date="2016-10-13T14:30:00Z">
          <w:pPr>
            <w:pStyle w:val="Heading3"/>
            <w:contextualSpacing w:val="0"/>
          </w:pPr>
        </w:pPrChange>
      </w:pPr>
      <w:bookmarkStart w:id="364" w:name="_3vzhbr47k95l" w:colFirst="0" w:colLast="0"/>
      <w:bookmarkEnd w:id="364"/>
    </w:p>
    <w:p w14:paraId="3456A613" w14:textId="77777777" w:rsidR="005946D0" w:rsidRDefault="00B5242E" w:rsidP="009F48C1">
      <w:pPr>
        <w:pStyle w:val="Heading3"/>
        <w:spacing w:line="480" w:lineRule="auto"/>
        <w:contextualSpacing w:val="0"/>
        <w:pPrChange w:id="365" w:author="Linden Schneider" w:date="2016-10-13T14:30:00Z">
          <w:pPr>
            <w:pStyle w:val="Heading3"/>
            <w:contextualSpacing w:val="0"/>
          </w:pPr>
        </w:pPrChange>
      </w:pPr>
      <w:bookmarkStart w:id="366" w:name="_7xzxlsm4it0o" w:colFirst="0" w:colLast="0"/>
      <w:bookmarkEnd w:id="366"/>
      <w:commentRangeStart w:id="367"/>
      <w:commentRangeStart w:id="368"/>
      <w:commentRangeStart w:id="369"/>
      <w:r>
        <w:t xml:space="preserve">\subsubsection{Quantifying </w:t>
      </w:r>
      <w:commentRangeStart w:id="370"/>
      <w:r>
        <w:t xml:space="preserve">evolutionary </w:t>
      </w:r>
      <w:commentRangeEnd w:id="370"/>
      <w:r>
        <w:commentReference w:id="370"/>
      </w:r>
      <w:r>
        <w:t xml:space="preserve">and </w:t>
      </w:r>
      <w:proofErr w:type="spellStart"/>
      <w:r>
        <w:t>macroecological</w:t>
      </w:r>
      <w:proofErr w:type="spellEnd"/>
      <w:r>
        <w:t xml:space="preserve"> pa</w:t>
      </w:r>
      <w:r>
        <w:t xml:space="preserve">tterns using </w:t>
      </w:r>
      <w:proofErr w:type="spellStart"/>
      <w:r>
        <w:t>metabarcoding</w:t>
      </w:r>
      <w:proofErr w:type="spellEnd"/>
      <w:r>
        <w:t>}</w:t>
      </w:r>
      <w:commentRangeEnd w:id="367"/>
      <w:r>
        <w:commentReference w:id="367"/>
      </w:r>
      <w:commentRangeEnd w:id="368"/>
      <w:r>
        <w:commentReference w:id="368"/>
      </w:r>
      <w:commentRangeEnd w:id="369"/>
      <w:r>
        <w:commentReference w:id="369"/>
      </w:r>
    </w:p>
    <w:p w14:paraId="7B2E00E3" w14:textId="77777777" w:rsidR="005946D0" w:rsidRDefault="005946D0" w:rsidP="009F48C1">
      <w:pPr>
        <w:spacing w:line="480" w:lineRule="auto"/>
        <w:pPrChange w:id="371" w:author="Linden Schneider" w:date="2016-10-13T14:30:00Z">
          <w:pPr/>
        </w:pPrChange>
      </w:pPr>
    </w:p>
    <w:p w14:paraId="2EE50A70" w14:textId="77777777" w:rsidR="005946D0" w:rsidRDefault="00B5242E" w:rsidP="009F48C1">
      <w:pPr>
        <w:spacing w:line="480" w:lineRule="auto"/>
        <w:pPrChange w:id="372" w:author="Linden Schneider" w:date="2016-10-13T14:30:00Z">
          <w:pPr/>
        </w:pPrChange>
      </w:pPr>
      <w:r>
        <w:rPr>
          <w:rFonts w:ascii="Open Sans" w:eastAsia="Open Sans" w:hAnsi="Open Sans" w:cs="Open Sans"/>
          <w:color w:val="222222"/>
        </w:rPr>
        <w:t>Next generation sequencing technology has ushered in a revolution in evolutionary biology and ecology. This revolution has not passed by taxonomy and spurred various new studies in the field of molecular barcoding. The</w:t>
      </w:r>
      <w:r>
        <w:rPr>
          <w:rFonts w:ascii="Open Sans" w:eastAsia="Open Sans" w:hAnsi="Open Sans" w:cs="Open Sans"/>
          <w:color w:val="222222"/>
        </w:rPr>
        <w:t xml:space="preserve"> current leap in sequencing throughput allows to routinely perform barcoding studies on bulk samples and analyzing whole ecosystems (</w:t>
      </w:r>
      <w:proofErr w:type="spellStart"/>
      <w:r>
        <w:rPr>
          <w:rFonts w:ascii="Open Sans" w:eastAsia="Open Sans" w:hAnsi="Open Sans" w:cs="Open Sans"/>
          <w:color w:val="222222"/>
        </w:rPr>
        <w:t>Taberlet</w:t>
      </w:r>
      <w:proofErr w:type="spellEnd"/>
      <w:r>
        <w:rPr>
          <w:rFonts w:ascii="Open Sans" w:eastAsia="Open Sans" w:hAnsi="Open Sans" w:cs="Open Sans"/>
          <w:color w:val="222222"/>
        </w:rPr>
        <w:t xml:space="preserve"> et al. 2012; </w:t>
      </w:r>
      <w:proofErr w:type="spellStart"/>
      <w:r>
        <w:rPr>
          <w:rFonts w:ascii="Open Sans" w:eastAsia="Open Sans" w:hAnsi="Open Sans" w:cs="Open Sans"/>
          <w:color w:val="222222"/>
        </w:rPr>
        <w:t>Leray</w:t>
      </w:r>
      <w:proofErr w:type="spellEnd"/>
      <w:r>
        <w:rPr>
          <w:rFonts w:ascii="Open Sans" w:eastAsia="Open Sans" w:hAnsi="Open Sans" w:cs="Open Sans"/>
          <w:color w:val="222222"/>
        </w:rPr>
        <w:t xml:space="preserve"> &amp; Knowlton 2015; Gibson et al. 2014; Ji et al. 2013). The large scale recovery of species richn</w:t>
      </w:r>
      <w:r>
        <w:rPr>
          <w:rFonts w:ascii="Open Sans" w:eastAsia="Open Sans" w:hAnsi="Open Sans" w:cs="Open Sans"/>
          <w:color w:val="222222"/>
        </w:rPr>
        <w:t>ess, food web structure, cryptic species, identification of juveniles and hidden diversity, e.g. internal parasitoids, promise unprecedented new insights into ecosystem function and assembly (</w:t>
      </w:r>
      <w:proofErr w:type="spellStart"/>
      <w:r>
        <w:rPr>
          <w:rFonts w:ascii="Open Sans" w:eastAsia="Open Sans" w:hAnsi="Open Sans" w:cs="Open Sans"/>
          <w:color w:val="222222"/>
        </w:rPr>
        <w:t>Krehenwinkel</w:t>
      </w:r>
      <w:proofErr w:type="spellEnd"/>
      <w:r>
        <w:rPr>
          <w:rFonts w:ascii="Open Sans" w:eastAsia="Open Sans" w:hAnsi="Open Sans" w:cs="Open Sans"/>
          <w:color w:val="222222"/>
        </w:rPr>
        <w:t xml:space="preserve"> et al. 2016; </w:t>
      </w:r>
      <w:proofErr w:type="spellStart"/>
      <w:r>
        <w:rPr>
          <w:rFonts w:ascii="Open Sans" w:eastAsia="Open Sans" w:hAnsi="Open Sans" w:cs="Open Sans"/>
          <w:color w:val="222222"/>
        </w:rPr>
        <w:t>Shokralla</w:t>
      </w:r>
      <w:proofErr w:type="spellEnd"/>
      <w:r>
        <w:rPr>
          <w:rFonts w:ascii="Open Sans" w:eastAsia="Open Sans" w:hAnsi="Open Sans" w:cs="Open Sans"/>
          <w:color w:val="222222"/>
        </w:rPr>
        <w:t xml:space="preserve"> et al. 2015; </w:t>
      </w:r>
      <w:proofErr w:type="spellStart"/>
      <w:r>
        <w:rPr>
          <w:rFonts w:ascii="Open Sans" w:eastAsia="Open Sans" w:hAnsi="Open Sans" w:cs="Open Sans"/>
          <w:color w:val="222222"/>
        </w:rPr>
        <w:t>Shokralla</w:t>
      </w:r>
      <w:proofErr w:type="spellEnd"/>
      <w:r>
        <w:rPr>
          <w:rFonts w:ascii="Open Sans" w:eastAsia="Open Sans" w:hAnsi="Open Sans" w:cs="Open Sans"/>
          <w:color w:val="222222"/>
        </w:rPr>
        <w:t xml:space="preserve"> et al</w:t>
      </w:r>
      <w:r>
        <w:rPr>
          <w:rFonts w:ascii="Open Sans" w:eastAsia="Open Sans" w:hAnsi="Open Sans" w:cs="Open Sans"/>
          <w:color w:val="222222"/>
        </w:rPr>
        <w:t xml:space="preserve">. 2012; Kress et al. 2015; </w:t>
      </w:r>
      <w:proofErr w:type="spellStart"/>
      <w:r>
        <w:rPr>
          <w:rFonts w:ascii="Open Sans" w:eastAsia="Open Sans" w:hAnsi="Open Sans" w:cs="Open Sans"/>
          <w:color w:val="222222"/>
        </w:rPr>
        <w:t>Kartzinel</w:t>
      </w:r>
      <w:proofErr w:type="spellEnd"/>
      <w:r>
        <w:rPr>
          <w:rFonts w:ascii="Open Sans" w:eastAsia="Open Sans" w:hAnsi="Open Sans" w:cs="Open Sans"/>
          <w:color w:val="222222"/>
        </w:rPr>
        <w:t xml:space="preserve"> et al. 2015). While species richness can be routinely identified by sequencing bulk samples, estimating species abundance remains challenging (</w:t>
      </w:r>
      <w:proofErr w:type="spellStart"/>
      <w:r>
        <w:rPr>
          <w:rFonts w:ascii="Open Sans" w:eastAsia="Open Sans" w:hAnsi="Open Sans" w:cs="Open Sans"/>
          <w:color w:val="222222"/>
        </w:rPr>
        <w:t>Elbrecht</w:t>
      </w:r>
      <w:proofErr w:type="spellEnd"/>
      <w:r>
        <w:rPr>
          <w:rFonts w:ascii="Open Sans" w:eastAsia="Open Sans" w:hAnsi="Open Sans" w:cs="Open Sans"/>
          <w:color w:val="222222"/>
        </w:rPr>
        <w:t xml:space="preserve"> &amp; </w:t>
      </w:r>
      <w:proofErr w:type="spellStart"/>
      <w:r>
        <w:rPr>
          <w:rFonts w:ascii="Open Sans" w:eastAsia="Open Sans" w:hAnsi="Open Sans" w:cs="Open Sans"/>
          <w:color w:val="222222"/>
        </w:rPr>
        <w:t>Leese</w:t>
      </w:r>
      <w:proofErr w:type="spellEnd"/>
      <w:r>
        <w:rPr>
          <w:rFonts w:ascii="Open Sans" w:eastAsia="Open Sans" w:hAnsi="Open Sans" w:cs="Open Sans"/>
          <w:color w:val="222222"/>
        </w:rPr>
        <w:t xml:space="preserve">, 2015) and severely limits the application of </w:t>
      </w:r>
      <w:proofErr w:type="spellStart"/>
      <w:r>
        <w:rPr>
          <w:rFonts w:ascii="Open Sans" w:eastAsia="Open Sans" w:hAnsi="Open Sans" w:cs="Open Sans"/>
          <w:color w:val="222222"/>
        </w:rPr>
        <w:t>metabarcoding</w:t>
      </w:r>
      <w:proofErr w:type="spellEnd"/>
      <w:r>
        <w:rPr>
          <w:rFonts w:ascii="Open Sans" w:eastAsia="Open Sans" w:hAnsi="Open Sans" w:cs="Open Sans"/>
          <w:color w:val="222222"/>
        </w:rPr>
        <w:t xml:space="preserve"> to many studies. We are developing wet lab and </w:t>
      </w:r>
      <w:proofErr w:type="spellStart"/>
      <w:r>
        <w:rPr>
          <w:rFonts w:ascii="Open Sans" w:eastAsia="Open Sans" w:hAnsi="Open Sans" w:cs="Open Sans"/>
          <w:color w:val="222222"/>
        </w:rPr>
        <w:t>bioinformatic</w:t>
      </w:r>
      <w:proofErr w:type="spellEnd"/>
      <w:r>
        <w:rPr>
          <w:rFonts w:ascii="Open Sans" w:eastAsia="Open Sans" w:hAnsi="Open Sans" w:cs="Open Sans"/>
          <w:color w:val="222222"/>
        </w:rPr>
        <w:t xml:space="preserve"> methods to </w:t>
      </w:r>
      <w:r>
        <w:rPr>
          <w:rFonts w:ascii="Open Sans" w:eastAsia="Open Sans" w:hAnsi="Open Sans" w:cs="Open Sans"/>
          <w:color w:val="222222"/>
        </w:rPr>
        <w:lastRenderedPageBreak/>
        <w:t>overcome this issue and revolutionize the generation of ecological and genetic data. Our pipeline consists of three steps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fig:metab</w:t>
      </w:r>
      <w:proofErr w:type="spellEnd"/>
      <w:r>
        <w:rPr>
          <w:rFonts w:ascii="Open Sans" w:eastAsia="Open Sans" w:hAnsi="Open Sans" w:cs="Open Sans"/>
          <w:color w:val="222222"/>
        </w:rPr>
        <w:t>}):</w:t>
      </w:r>
    </w:p>
    <w:p w14:paraId="23CE3BD6" w14:textId="77777777" w:rsidR="005946D0" w:rsidRDefault="00B5242E" w:rsidP="009F48C1">
      <w:pPr>
        <w:numPr>
          <w:ilvl w:val="0"/>
          <w:numId w:val="1"/>
        </w:numPr>
        <w:spacing w:line="480" w:lineRule="auto"/>
        <w:ind w:hanging="360"/>
        <w:contextualSpacing/>
        <w:rPr>
          <w:rFonts w:ascii="Open Sans" w:eastAsia="Open Sans" w:hAnsi="Open Sans" w:cs="Open Sans"/>
          <w:color w:val="222222"/>
        </w:rPr>
        <w:pPrChange w:id="373" w:author="Linden Schneider" w:date="2016-10-13T14:30:00Z">
          <w:pPr>
            <w:numPr>
              <w:numId w:val="1"/>
            </w:numPr>
            <w:ind w:left="720" w:hanging="360"/>
            <w:contextualSpacing/>
          </w:pPr>
        </w:pPrChange>
      </w:pPr>
      <w:r>
        <w:rPr>
          <w:rFonts w:ascii="Open Sans" w:eastAsia="Open Sans" w:hAnsi="Open Sans" w:cs="Open Sans"/>
          <w:color w:val="222222"/>
        </w:rPr>
        <w:t>Extraction and sequencing of pooled c</w:t>
      </w:r>
      <w:r>
        <w:rPr>
          <w:rFonts w:ascii="Open Sans" w:eastAsia="Open Sans" w:hAnsi="Open Sans" w:cs="Open Sans"/>
          <w:color w:val="222222"/>
        </w:rPr>
        <w:t>ommunity samples</w:t>
      </w:r>
    </w:p>
    <w:p w14:paraId="39DA4FB8" w14:textId="77777777" w:rsidR="005946D0" w:rsidRDefault="00B5242E" w:rsidP="009F48C1">
      <w:pPr>
        <w:numPr>
          <w:ilvl w:val="0"/>
          <w:numId w:val="1"/>
        </w:numPr>
        <w:spacing w:line="480" w:lineRule="auto"/>
        <w:ind w:hanging="360"/>
        <w:contextualSpacing/>
        <w:rPr>
          <w:rFonts w:ascii="Open Sans" w:eastAsia="Open Sans" w:hAnsi="Open Sans" w:cs="Open Sans"/>
          <w:color w:val="222222"/>
        </w:rPr>
        <w:pPrChange w:id="374" w:author="Linden Schneider" w:date="2016-10-13T14:30:00Z">
          <w:pPr>
            <w:numPr>
              <w:numId w:val="1"/>
            </w:numPr>
            <w:ind w:left="720" w:hanging="360"/>
            <w:contextualSpacing/>
          </w:pPr>
        </w:pPrChange>
      </w:pPr>
      <w:r>
        <w:rPr>
          <w:rFonts w:ascii="Open Sans" w:eastAsia="Open Sans" w:hAnsi="Open Sans" w:cs="Open Sans"/>
          <w:color w:val="222222"/>
        </w:rPr>
        <w:t>Matching the resulting sequences to a reference phylogeny for identification</w:t>
      </w:r>
    </w:p>
    <w:p w14:paraId="07310A8F" w14:textId="77777777" w:rsidR="005946D0" w:rsidRDefault="00B5242E" w:rsidP="009F48C1">
      <w:pPr>
        <w:numPr>
          <w:ilvl w:val="0"/>
          <w:numId w:val="1"/>
        </w:numPr>
        <w:spacing w:line="480" w:lineRule="auto"/>
        <w:ind w:hanging="360"/>
        <w:contextualSpacing/>
        <w:rPr>
          <w:rFonts w:ascii="Open Sans" w:eastAsia="Open Sans" w:hAnsi="Open Sans" w:cs="Open Sans"/>
          <w:color w:val="222222"/>
        </w:rPr>
        <w:pPrChange w:id="375" w:author="Linden Schneider" w:date="2016-10-13T14:30:00Z">
          <w:pPr>
            <w:numPr>
              <w:numId w:val="1"/>
            </w:numPr>
            <w:ind w:left="720" w:hanging="360"/>
            <w:contextualSpacing/>
          </w:pPr>
        </w:pPrChange>
      </w:pPr>
      <w:r>
        <w:rPr>
          <w:rFonts w:ascii="Open Sans" w:eastAsia="Open Sans" w:hAnsi="Open Sans" w:cs="Open Sans"/>
          <w:color w:val="222222"/>
        </w:rPr>
        <w:t>Using Bayesian hierarchical models to reconstruct unbiased estimates of abundance</w:t>
      </w:r>
    </w:p>
    <w:p w14:paraId="7F6EB2B6" w14:textId="77777777" w:rsidR="005946D0" w:rsidRDefault="005946D0" w:rsidP="009F48C1">
      <w:pPr>
        <w:spacing w:line="480" w:lineRule="auto"/>
        <w:pPrChange w:id="376" w:author="Linden Schneider" w:date="2016-10-13T14:30:00Z">
          <w:pPr/>
        </w:pPrChange>
      </w:pPr>
    </w:p>
    <w:p w14:paraId="54CAFB1C" w14:textId="77777777" w:rsidR="005946D0" w:rsidRDefault="00B5242E" w:rsidP="009F48C1">
      <w:pPr>
        <w:spacing w:line="480" w:lineRule="auto"/>
        <w:pPrChange w:id="377" w:author="Linden Schneider" w:date="2016-10-13T14:30:00Z">
          <w:pPr/>
        </w:pPrChange>
      </w:pPr>
      <w:r>
        <w:rPr>
          <w:rFonts w:ascii="Open Sans" w:eastAsia="Open Sans" w:hAnsi="Open Sans" w:cs="Open Sans"/>
          <w:color w:val="222222"/>
        </w:rPr>
        <w:t>Step (1) will be released as an open source lab protocol and steps (2-3) will b</w:t>
      </w:r>
      <w:r>
        <w:rPr>
          <w:rFonts w:ascii="Open Sans" w:eastAsia="Open Sans" w:hAnsi="Open Sans" w:cs="Open Sans"/>
          <w:color w:val="222222"/>
        </w:rPr>
        <w:t>e developed into an open source R package that allows users to implement these methods in their study systems.  We propose that our open source pipeline can be implemented across NEON sites to generate both taxonomic and phylogenetic data for focal taxa.</w:t>
      </w:r>
    </w:p>
    <w:p w14:paraId="0A1038EB" w14:textId="77777777" w:rsidR="005946D0" w:rsidRDefault="005946D0" w:rsidP="009F48C1">
      <w:pPr>
        <w:spacing w:line="480" w:lineRule="auto"/>
        <w:pPrChange w:id="378" w:author="Linden Schneider" w:date="2016-10-13T14:30:00Z">
          <w:pPr/>
        </w:pPrChange>
      </w:pPr>
    </w:p>
    <w:p w14:paraId="2B643762" w14:textId="77777777" w:rsidR="005946D0" w:rsidRDefault="00B5242E" w:rsidP="009F48C1">
      <w:pPr>
        <w:spacing w:line="480" w:lineRule="auto"/>
        <w:pPrChange w:id="379" w:author="Linden Schneider" w:date="2016-10-13T14:30:00Z">
          <w:pPr/>
        </w:pPrChange>
      </w:pPr>
      <w:r>
        <w:rPr>
          <w:noProof/>
        </w:rPr>
        <w:drawing>
          <wp:inline distT="114300" distB="114300" distL="114300" distR="114300" wp14:anchorId="19AC5F8E" wp14:editId="04DA84A9">
            <wp:extent cx="3062288" cy="3292782"/>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3062288" cy="3292782"/>
                    </a:xfrm>
                    <a:prstGeom prst="rect">
                      <a:avLst/>
                    </a:prstGeom>
                    <a:ln/>
                  </pic:spPr>
                </pic:pic>
              </a:graphicData>
            </a:graphic>
          </wp:inline>
        </w:drawing>
      </w:r>
    </w:p>
    <w:p w14:paraId="3EAD844B" w14:textId="77777777" w:rsidR="005946D0" w:rsidRDefault="00B5242E" w:rsidP="009F48C1">
      <w:pPr>
        <w:spacing w:line="480" w:lineRule="auto"/>
        <w:pPrChange w:id="380" w:author="Linden Schneider" w:date="2016-10-13T14:30:00Z">
          <w:pPr/>
        </w:pPrChange>
      </w:pPr>
      <w:r>
        <w:rPr>
          <w:rFonts w:ascii="Open Sans" w:eastAsia="Open Sans" w:hAnsi="Open Sans" w:cs="Open Sans"/>
          <w:color w:val="222222"/>
        </w:rPr>
        <w:lastRenderedPageBreak/>
        <w:t>Figure \ref{</w:t>
      </w:r>
      <w:proofErr w:type="spellStart"/>
      <w:r>
        <w:rPr>
          <w:rFonts w:ascii="Open Sans" w:eastAsia="Open Sans" w:hAnsi="Open Sans" w:cs="Open Sans"/>
          <w:color w:val="222222"/>
        </w:rPr>
        <w:t>fig:metab</w:t>
      </w:r>
      <w:proofErr w:type="spellEnd"/>
      <w:r>
        <w:rPr>
          <w:rFonts w:ascii="Open Sans" w:eastAsia="Open Sans" w:hAnsi="Open Sans" w:cs="Open Sans"/>
          <w:color w:val="222222"/>
        </w:rPr>
        <w:t xml:space="preserve">} showing pipeline for generating and </w:t>
      </w:r>
      <w:proofErr w:type="spellStart"/>
      <w:r>
        <w:rPr>
          <w:rFonts w:ascii="Open Sans" w:eastAsia="Open Sans" w:hAnsi="Open Sans" w:cs="Open Sans"/>
          <w:color w:val="222222"/>
        </w:rPr>
        <w:t>analysing</w:t>
      </w:r>
      <w:proofErr w:type="spellEnd"/>
      <w:r>
        <w:rPr>
          <w:rFonts w:ascii="Open Sans" w:eastAsia="Open Sans" w:hAnsi="Open Sans" w:cs="Open Sans"/>
          <w:color w:val="222222"/>
        </w:rPr>
        <w:t xml:space="preserve"> </w:t>
      </w:r>
      <w:proofErr w:type="spellStart"/>
      <w:r>
        <w:rPr>
          <w:rFonts w:ascii="Open Sans" w:eastAsia="Open Sans" w:hAnsi="Open Sans" w:cs="Open Sans"/>
          <w:color w:val="222222"/>
        </w:rPr>
        <w:t>metabarcoding</w:t>
      </w:r>
      <w:proofErr w:type="spellEnd"/>
      <w:r>
        <w:rPr>
          <w:rFonts w:ascii="Open Sans" w:eastAsia="Open Sans" w:hAnsi="Open Sans" w:cs="Open Sans"/>
          <w:color w:val="222222"/>
        </w:rPr>
        <w:t xml:space="preserve"> samples.</w:t>
      </w:r>
    </w:p>
    <w:p w14:paraId="21B8F4FC" w14:textId="77777777" w:rsidR="005946D0" w:rsidRDefault="005946D0" w:rsidP="009F48C1">
      <w:pPr>
        <w:spacing w:line="480" w:lineRule="auto"/>
        <w:pPrChange w:id="381" w:author="Linden Schneider" w:date="2016-10-13T14:30:00Z">
          <w:pPr/>
        </w:pPrChange>
      </w:pPr>
    </w:p>
    <w:p w14:paraId="4F9B22D1" w14:textId="77777777" w:rsidR="005946D0" w:rsidRDefault="00B5242E" w:rsidP="009F48C1">
      <w:pPr>
        <w:spacing w:line="480" w:lineRule="auto"/>
        <w:pPrChange w:id="382" w:author="Linden Schneider" w:date="2016-10-13T14:30:00Z">
          <w:pPr/>
        </w:pPrChange>
      </w:pPr>
      <w:r>
        <w:rPr>
          <w:rFonts w:ascii="Open Sans" w:eastAsia="Open Sans" w:hAnsi="Open Sans" w:cs="Open Sans"/>
          <w:color w:val="222222"/>
        </w:rPr>
        <w:t xml:space="preserve">Preliminary results from controlled experiments show there is a strong correlation between </w:t>
      </w:r>
      <w:commentRangeStart w:id="383"/>
      <w:r>
        <w:rPr>
          <w:rFonts w:ascii="Open Sans" w:eastAsia="Open Sans" w:hAnsi="Open Sans" w:cs="Open Sans"/>
          <w:color w:val="222222"/>
        </w:rPr>
        <w:t>amount of DNA</w:t>
      </w:r>
      <w:commentRangeEnd w:id="383"/>
      <w:r>
        <w:commentReference w:id="383"/>
      </w:r>
      <w:r>
        <w:rPr>
          <w:rFonts w:ascii="Open Sans" w:eastAsia="Open Sans" w:hAnsi="Open Sans" w:cs="Open Sans"/>
          <w:color w:val="222222"/>
        </w:rPr>
        <w:t xml:space="preserve"> and total number of reads; however, this relationship is variable across taxa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fig:metabData</w:t>
      </w:r>
      <w:proofErr w:type="spellEnd"/>
      <w:r>
        <w:rPr>
          <w:rFonts w:ascii="Open Sans" w:eastAsia="Open Sans" w:hAnsi="Open Sans" w:cs="Open Sans"/>
          <w:color w:val="222222"/>
        </w:rPr>
        <w:t>}). A Bayesian model is able to capture this variability across taxa (Fig. \ref{</w:t>
      </w:r>
      <w:proofErr w:type="spellStart"/>
      <w:r>
        <w:rPr>
          <w:rFonts w:ascii="Open Sans" w:eastAsia="Open Sans" w:hAnsi="Open Sans" w:cs="Open Sans"/>
          <w:color w:val="222222"/>
        </w:rPr>
        <w:t>fig:metabData</w:t>
      </w:r>
      <w:proofErr w:type="spellEnd"/>
      <w:r>
        <w:rPr>
          <w:rFonts w:ascii="Open Sans" w:eastAsia="Open Sans" w:hAnsi="Open Sans" w:cs="Open Sans"/>
          <w:color w:val="222222"/>
        </w:rPr>
        <w:t>}) and thus indicates the success of more general applicatio</w:t>
      </w:r>
      <w:r>
        <w:rPr>
          <w:rFonts w:ascii="Open Sans" w:eastAsia="Open Sans" w:hAnsi="Open Sans" w:cs="Open Sans"/>
          <w:color w:val="222222"/>
        </w:rPr>
        <w:t xml:space="preserve">ns of the modeling approach to field collections. </w:t>
      </w:r>
    </w:p>
    <w:p w14:paraId="0D937968" w14:textId="77777777" w:rsidR="005946D0" w:rsidRDefault="005946D0" w:rsidP="009F48C1">
      <w:pPr>
        <w:spacing w:line="480" w:lineRule="auto"/>
        <w:pPrChange w:id="384" w:author="Linden Schneider" w:date="2016-10-13T14:30:00Z">
          <w:pPr/>
        </w:pPrChange>
      </w:pPr>
    </w:p>
    <w:p w14:paraId="6DA53736" w14:textId="77777777" w:rsidR="005946D0" w:rsidRDefault="00B5242E" w:rsidP="009F48C1">
      <w:pPr>
        <w:spacing w:line="480" w:lineRule="auto"/>
        <w:pPrChange w:id="385" w:author="Linden Schneider" w:date="2016-10-13T14:30:00Z">
          <w:pPr/>
        </w:pPrChange>
      </w:pPr>
      <w:r>
        <w:rPr>
          <w:rFonts w:ascii="Open Sans" w:eastAsia="Open Sans" w:hAnsi="Open Sans" w:cs="Open Sans"/>
          <w:b/>
          <w:color w:val="222222"/>
        </w:rPr>
        <w:t>\</w:t>
      </w:r>
      <w:proofErr w:type="gramStart"/>
      <w:r>
        <w:rPr>
          <w:rFonts w:ascii="Open Sans" w:eastAsia="Open Sans" w:hAnsi="Open Sans" w:cs="Open Sans"/>
          <w:b/>
          <w:color w:val="222222"/>
        </w:rPr>
        <w:t>paragraph{</w:t>
      </w:r>
      <w:proofErr w:type="gramEnd"/>
      <w:r>
        <w:rPr>
          <w:rFonts w:ascii="Open Sans" w:eastAsia="Open Sans" w:hAnsi="Open Sans" w:cs="Open Sans"/>
          <w:b/>
          <w:color w:val="222222"/>
        </w:rPr>
        <w:t>(1) Extraction and sequencing of pooled community samples.}</w:t>
      </w:r>
    </w:p>
    <w:p w14:paraId="764407CD" w14:textId="77777777" w:rsidR="005946D0" w:rsidRDefault="00B5242E" w:rsidP="009F48C1">
      <w:pPr>
        <w:spacing w:line="480" w:lineRule="auto"/>
        <w:pPrChange w:id="386" w:author="Linden Schneider" w:date="2016-10-13T14:30:00Z">
          <w:pPr/>
        </w:pPrChange>
      </w:pPr>
      <w:r>
        <w:rPr>
          <w:rFonts w:ascii="Open Sans" w:eastAsia="Open Sans" w:hAnsi="Open Sans" w:cs="Open Sans"/>
          <w:color w:val="222222"/>
        </w:rPr>
        <w:t>We will generate sequence information for mixed arthropod community samples, collected across precipitation gradients on the Hawaiian</w:t>
      </w:r>
      <w:r>
        <w:rPr>
          <w:rFonts w:ascii="Open Sans" w:eastAsia="Open Sans" w:hAnsi="Open Sans" w:cs="Open Sans"/>
          <w:color w:val="222222"/>
        </w:rPr>
        <w:t xml:space="preserve"> Archipelago. The samples will be roughly pre-sorted taxonomically and grouped into different body size classes to minimize the confounding factors of abundance and body size in determining amount of DNA per taxon. We will use amplicon sequencing of the CO</w:t>
      </w:r>
      <w:r>
        <w:rPr>
          <w:rFonts w:ascii="Open Sans" w:eastAsia="Open Sans" w:hAnsi="Open Sans" w:cs="Open Sans"/>
          <w:color w:val="222222"/>
        </w:rPr>
        <w:t>I barcoding region \</w:t>
      </w:r>
      <w:proofErr w:type="spellStart"/>
      <w:proofErr w:type="gramStart"/>
      <w:r>
        <w:rPr>
          <w:rFonts w:ascii="Open Sans" w:eastAsia="Open Sans" w:hAnsi="Open Sans" w:cs="Open Sans"/>
          <w:color w:val="222222"/>
        </w:rPr>
        <w:t>citep</w:t>
      </w:r>
      <w:proofErr w:type="spellEnd"/>
      <w:r>
        <w:rPr>
          <w:rFonts w:ascii="Open Sans" w:eastAsia="Open Sans" w:hAnsi="Open Sans" w:cs="Open Sans"/>
          <w:color w:val="222222"/>
        </w:rPr>
        <w:t>{</w:t>
      </w:r>
      <w:proofErr w:type="gramEnd"/>
      <w:r>
        <w:rPr>
          <w:rFonts w:ascii="Open Sans" w:eastAsia="Open Sans" w:hAnsi="Open Sans" w:cs="Open Sans"/>
          <w:color w:val="222222"/>
        </w:rPr>
        <w:t>} which has shown the greatest reliability in preliminary trials.</w:t>
      </w:r>
    </w:p>
    <w:p w14:paraId="2AEC46F9" w14:textId="77777777" w:rsidR="005946D0" w:rsidRDefault="005946D0" w:rsidP="009F48C1">
      <w:pPr>
        <w:spacing w:line="480" w:lineRule="auto"/>
        <w:pPrChange w:id="387" w:author="Linden Schneider" w:date="2016-10-13T14:30:00Z">
          <w:pPr/>
        </w:pPrChange>
      </w:pPr>
    </w:p>
    <w:p w14:paraId="456B8FE7" w14:textId="77777777" w:rsidR="005946D0" w:rsidRDefault="005946D0" w:rsidP="009F48C1">
      <w:pPr>
        <w:spacing w:line="480" w:lineRule="auto"/>
        <w:pPrChange w:id="388" w:author="Linden Schneider" w:date="2016-10-13T14:30:00Z">
          <w:pPr/>
        </w:pPrChange>
      </w:pPr>
    </w:p>
    <w:p w14:paraId="4A7C7BC4" w14:textId="77777777" w:rsidR="005946D0" w:rsidRDefault="00B5242E" w:rsidP="009F48C1">
      <w:pPr>
        <w:spacing w:line="480" w:lineRule="auto"/>
        <w:pPrChange w:id="389" w:author="Linden Schneider" w:date="2016-10-13T14:30:00Z">
          <w:pPr/>
        </w:pPrChange>
      </w:pPr>
      <w:r>
        <w:rPr>
          <w:rFonts w:ascii="Open Sans" w:eastAsia="Open Sans" w:hAnsi="Open Sans" w:cs="Open Sans"/>
          <w:b/>
          <w:color w:val="222222"/>
        </w:rPr>
        <w:t>\</w:t>
      </w:r>
      <w:proofErr w:type="gramStart"/>
      <w:r>
        <w:rPr>
          <w:rFonts w:ascii="Open Sans" w:eastAsia="Open Sans" w:hAnsi="Open Sans" w:cs="Open Sans"/>
          <w:b/>
          <w:color w:val="222222"/>
        </w:rPr>
        <w:t>paragraph{</w:t>
      </w:r>
      <w:proofErr w:type="gramEnd"/>
      <w:r>
        <w:rPr>
          <w:rFonts w:ascii="Open Sans" w:eastAsia="Open Sans" w:hAnsi="Open Sans" w:cs="Open Sans"/>
          <w:b/>
          <w:color w:val="222222"/>
        </w:rPr>
        <w:t>(2) Matching the resulting sequences to a reference phylogeny for identification.}</w:t>
      </w:r>
    </w:p>
    <w:p w14:paraId="24A4E8CB" w14:textId="77777777" w:rsidR="005946D0" w:rsidRDefault="00B5242E" w:rsidP="009F48C1">
      <w:pPr>
        <w:spacing w:line="480" w:lineRule="auto"/>
        <w:pPrChange w:id="390" w:author="Linden Schneider" w:date="2016-10-13T14:30:00Z">
          <w:pPr/>
        </w:pPrChange>
      </w:pPr>
      <w:r>
        <w:rPr>
          <w:rFonts w:ascii="Open Sans" w:eastAsia="Open Sans" w:hAnsi="Open Sans" w:cs="Open Sans"/>
          <w:color w:val="222222"/>
        </w:rPr>
        <w:t xml:space="preserve">In order to resolve the taxonomy of sequences derived from mixed samples we are developing a library of the barcoding region for species across the Hawaiian archipelago, </w:t>
      </w:r>
      <w:r>
        <w:rPr>
          <w:rFonts w:ascii="Open Sans" w:eastAsia="Open Sans" w:hAnsi="Open Sans" w:cs="Open Sans"/>
          <w:color w:val="222222"/>
        </w:rPr>
        <w:lastRenderedPageBreak/>
        <w:t>such that unknown sequences can be phylogenetically matched \</w:t>
      </w:r>
      <w:proofErr w:type="spellStart"/>
      <w:r>
        <w:rPr>
          <w:rFonts w:ascii="Open Sans" w:eastAsia="Open Sans" w:hAnsi="Open Sans" w:cs="Open Sans"/>
          <w:color w:val="222222"/>
        </w:rPr>
        <w:t>citep</w:t>
      </w:r>
      <w:proofErr w:type="spellEnd"/>
      <w:r>
        <w:rPr>
          <w:rFonts w:ascii="Open Sans" w:eastAsia="Open Sans" w:hAnsi="Open Sans" w:cs="Open Sans"/>
          <w:color w:val="222222"/>
        </w:rPr>
        <w:t xml:space="preserve">{} to the reference </w:t>
      </w:r>
      <w:r>
        <w:rPr>
          <w:rFonts w:ascii="Open Sans" w:eastAsia="Open Sans" w:hAnsi="Open Sans" w:cs="Open Sans"/>
          <w:color w:val="222222"/>
        </w:rPr>
        <w:t xml:space="preserve">library.  Sequences not found in the tree of all reference sequences will be grafted and their status as a unique operational taxonomic unit assessed using a </w:t>
      </w:r>
      <w:proofErr w:type="spellStart"/>
      <w:r>
        <w:rPr>
          <w:rFonts w:ascii="Open Sans" w:eastAsia="Open Sans" w:hAnsi="Open Sans" w:cs="Open Sans"/>
          <w:color w:val="222222"/>
        </w:rPr>
        <w:t>cuttoff</w:t>
      </w:r>
      <w:proofErr w:type="spellEnd"/>
      <w:r>
        <w:rPr>
          <w:rFonts w:ascii="Open Sans" w:eastAsia="Open Sans" w:hAnsi="Open Sans" w:cs="Open Sans"/>
          <w:color w:val="222222"/>
        </w:rPr>
        <w:t xml:space="preserve"> of 3% divergence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fig:metab</w:t>
      </w:r>
      <w:proofErr w:type="spellEnd"/>
      <w:r>
        <w:rPr>
          <w:rFonts w:ascii="Open Sans" w:eastAsia="Open Sans" w:hAnsi="Open Sans" w:cs="Open Sans"/>
          <w:color w:val="222222"/>
        </w:rPr>
        <w:t xml:space="preserve">}).  These </w:t>
      </w:r>
      <w:proofErr w:type="spellStart"/>
      <w:r>
        <w:rPr>
          <w:rFonts w:ascii="Open Sans" w:eastAsia="Open Sans" w:hAnsi="Open Sans" w:cs="Open Sans"/>
          <w:color w:val="222222"/>
        </w:rPr>
        <w:t>bioinformatic</w:t>
      </w:r>
      <w:proofErr w:type="spellEnd"/>
      <w:r>
        <w:rPr>
          <w:rFonts w:ascii="Open Sans" w:eastAsia="Open Sans" w:hAnsi="Open Sans" w:cs="Open Sans"/>
          <w:color w:val="222222"/>
        </w:rPr>
        <w:t xml:space="preserve"> steps will be included in th</w:t>
      </w:r>
      <w:r>
        <w:rPr>
          <w:rFonts w:ascii="Open Sans" w:eastAsia="Open Sans" w:hAnsi="Open Sans" w:cs="Open Sans"/>
          <w:color w:val="222222"/>
        </w:rPr>
        <w:t>e R package.</w:t>
      </w:r>
    </w:p>
    <w:p w14:paraId="65837E5F" w14:textId="77777777" w:rsidR="005946D0" w:rsidRDefault="005946D0" w:rsidP="009F48C1">
      <w:pPr>
        <w:spacing w:line="480" w:lineRule="auto"/>
        <w:pPrChange w:id="391" w:author="Linden Schneider" w:date="2016-10-13T14:30:00Z">
          <w:pPr/>
        </w:pPrChange>
      </w:pPr>
    </w:p>
    <w:p w14:paraId="0093FF6C" w14:textId="77777777" w:rsidR="005946D0" w:rsidRDefault="00B5242E" w:rsidP="009F48C1">
      <w:pPr>
        <w:spacing w:line="480" w:lineRule="auto"/>
        <w:pPrChange w:id="392" w:author="Linden Schneider" w:date="2016-10-13T14:30:00Z">
          <w:pPr/>
        </w:pPrChange>
      </w:pPr>
      <w:r>
        <w:rPr>
          <w:rFonts w:ascii="Open Sans" w:eastAsia="Open Sans" w:hAnsi="Open Sans" w:cs="Open Sans"/>
          <w:color w:val="222222"/>
        </w:rPr>
        <w:t xml:space="preserve">In collaboration with taxonomist and ecologist on Hawaii, we are currently working on generating the barcode reference library for a diverse range of several hundred Hawaiian arthropod taxa. These taxa were sampled across the </w:t>
      </w:r>
      <w:proofErr w:type="spellStart"/>
      <w:r>
        <w:rPr>
          <w:rFonts w:ascii="Open Sans" w:eastAsia="Open Sans" w:hAnsi="Open Sans" w:cs="Open Sans"/>
          <w:color w:val="222222"/>
        </w:rPr>
        <w:t>chronosequence</w:t>
      </w:r>
      <w:proofErr w:type="spellEnd"/>
      <w:r>
        <w:rPr>
          <w:rFonts w:ascii="Open Sans" w:eastAsia="Open Sans" w:hAnsi="Open Sans" w:cs="Open Sans"/>
          <w:color w:val="222222"/>
        </w:rPr>
        <w:t xml:space="preserve"> o</w:t>
      </w:r>
      <w:r>
        <w:rPr>
          <w:rFonts w:ascii="Open Sans" w:eastAsia="Open Sans" w:hAnsi="Open Sans" w:cs="Open Sans"/>
          <w:color w:val="222222"/>
        </w:rPr>
        <w:t>f the Hawaiian Archipelago (Fig.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fig:map</w:t>
      </w:r>
      <w:proofErr w:type="spellEnd"/>
      <w:r>
        <w:rPr>
          <w:rFonts w:ascii="Open Sans" w:eastAsia="Open Sans" w:hAnsi="Open Sans" w:cs="Open Sans"/>
          <w:color w:val="222222"/>
        </w:rPr>
        <w:t>}). DNA is extracted from each taxon and reference sequence generated for the mitochondrial COI barcoding region. To achieve a comprehensive sampling of the Hawaiian arthropod diversity, samples from environment</w:t>
      </w:r>
      <w:r>
        <w:rPr>
          <w:rFonts w:ascii="Open Sans" w:eastAsia="Open Sans" w:hAnsi="Open Sans" w:cs="Open Sans"/>
          <w:color w:val="222222"/>
        </w:rPr>
        <w:t xml:space="preserve">al gradients (e.g. precipitation) will be included in this reference collection. Such gradients have been shown to have a profound influence on community composition on Hawaii (Zimmermann &amp; </w:t>
      </w:r>
      <w:proofErr w:type="spellStart"/>
      <w:r>
        <w:rPr>
          <w:rFonts w:ascii="Open Sans" w:eastAsia="Open Sans" w:hAnsi="Open Sans" w:cs="Open Sans"/>
          <w:color w:val="222222"/>
        </w:rPr>
        <w:t>Vitousek</w:t>
      </w:r>
      <w:proofErr w:type="spellEnd"/>
      <w:r>
        <w:rPr>
          <w:rFonts w:ascii="Open Sans" w:eastAsia="Open Sans" w:hAnsi="Open Sans" w:cs="Open Sans"/>
          <w:color w:val="222222"/>
        </w:rPr>
        <w:t xml:space="preserve"> 2012).</w:t>
      </w:r>
    </w:p>
    <w:p w14:paraId="48BA7DD8" w14:textId="77777777" w:rsidR="005946D0" w:rsidRDefault="005946D0" w:rsidP="009F48C1">
      <w:pPr>
        <w:spacing w:line="480" w:lineRule="auto"/>
        <w:pPrChange w:id="393" w:author="Linden Schneider" w:date="2016-10-13T14:30:00Z">
          <w:pPr/>
        </w:pPrChange>
      </w:pPr>
    </w:p>
    <w:p w14:paraId="357A965F" w14:textId="77777777" w:rsidR="005946D0" w:rsidRDefault="00B5242E" w:rsidP="009F48C1">
      <w:pPr>
        <w:spacing w:line="480" w:lineRule="auto"/>
        <w:pPrChange w:id="394" w:author="Linden Schneider" w:date="2016-10-13T14:30:00Z">
          <w:pPr/>
        </w:pPrChange>
      </w:pPr>
      <w:r>
        <w:rPr>
          <w:rFonts w:ascii="Open Sans" w:eastAsia="Open Sans" w:hAnsi="Open Sans" w:cs="Open Sans"/>
          <w:color w:val="222222"/>
        </w:rPr>
        <w:t xml:space="preserve">In order to build a robust phylogenetic backbone </w:t>
      </w:r>
      <w:r>
        <w:rPr>
          <w:rFonts w:ascii="Open Sans" w:eastAsia="Open Sans" w:hAnsi="Open Sans" w:cs="Open Sans"/>
          <w:color w:val="222222"/>
        </w:rPr>
        <w:t>for our reference library, the genomic DNA extracts for all species will be sequenced using the Illumina HiSeq2500. An assembly of the resulting reads promises to generate near complete mitochondrial genomes and nuclear ribosomal clusters of each taxon. To</w:t>
      </w:r>
      <w:r>
        <w:rPr>
          <w:rFonts w:ascii="Open Sans" w:eastAsia="Open Sans" w:hAnsi="Open Sans" w:cs="Open Sans"/>
          <w:color w:val="222222"/>
        </w:rPr>
        <w:t xml:space="preserve"> support the Illumina short read assemblies, we will generate long read information by </w:t>
      </w:r>
      <w:proofErr w:type="spellStart"/>
      <w:r>
        <w:rPr>
          <w:rFonts w:ascii="Open Sans" w:eastAsia="Open Sans" w:hAnsi="Open Sans" w:cs="Open Sans"/>
          <w:color w:val="222222"/>
        </w:rPr>
        <w:t>PacBio</w:t>
      </w:r>
      <w:proofErr w:type="spellEnd"/>
      <w:r>
        <w:rPr>
          <w:rFonts w:ascii="Open Sans" w:eastAsia="Open Sans" w:hAnsi="Open Sans" w:cs="Open Sans"/>
          <w:color w:val="222222"/>
        </w:rPr>
        <w:t xml:space="preserve"> sequencing. The resulting sequence information will allow us to reconstruct a well resolved community-phylogenetic framework </w:t>
      </w:r>
      <w:r>
        <w:rPr>
          <w:rFonts w:ascii="Open Sans" w:eastAsia="Open Sans" w:hAnsi="Open Sans" w:cs="Open Sans"/>
          <w:color w:val="222222"/>
        </w:rPr>
        <w:lastRenderedPageBreak/>
        <w:t>for ecological hypothesis testing.  T</w:t>
      </w:r>
      <w:r>
        <w:rPr>
          <w:rFonts w:ascii="Open Sans" w:eastAsia="Open Sans" w:hAnsi="Open Sans" w:cs="Open Sans"/>
          <w:color w:val="222222"/>
        </w:rPr>
        <w:t>hese same specimens will also be used to quantify the microbiomes and feeding habits of hundreds of arthropod species across our sites (discussed further in section ``Quantifying networks of microbes, arthropods and plants’’).</w:t>
      </w:r>
    </w:p>
    <w:p w14:paraId="3AE783B8" w14:textId="77777777" w:rsidR="005946D0" w:rsidRDefault="005946D0" w:rsidP="009F48C1">
      <w:pPr>
        <w:spacing w:line="480" w:lineRule="auto"/>
        <w:pPrChange w:id="395" w:author="Linden Schneider" w:date="2016-10-13T14:30:00Z">
          <w:pPr/>
        </w:pPrChange>
      </w:pPr>
    </w:p>
    <w:p w14:paraId="5EB4EF13" w14:textId="77777777" w:rsidR="005946D0" w:rsidRDefault="00B5242E" w:rsidP="009F48C1">
      <w:pPr>
        <w:spacing w:line="480" w:lineRule="auto"/>
        <w:pPrChange w:id="396" w:author="Linden Schneider" w:date="2016-10-13T14:30:00Z">
          <w:pPr/>
        </w:pPrChange>
      </w:pPr>
      <w:r>
        <w:rPr>
          <w:rFonts w:ascii="Open Sans" w:eastAsia="Open Sans" w:hAnsi="Open Sans" w:cs="Open Sans"/>
          <w:b/>
          <w:color w:val="222222"/>
        </w:rPr>
        <w:t>\</w:t>
      </w:r>
      <w:proofErr w:type="gramStart"/>
      <w:r>
        <w:rPr>
          <w:rFonts w:ascii="Open Sans" w:eastAsia="Open Sans" w:hAnsi="Open Sans" w:cs="Open Sans"/>
          <w:b/>
          <w:color w:val="222222"/>
        </w:rPr>
        <w:t>paragraph{</w:t>
      </w:r>
      <w:proofErr w:type="gramEnd"/>
      <w:r>
        <w:rPr>
          <w:rFonts w:ascii="Open Sans" w:eastAsia="Open Sans" w:hAnsi="Open Sans" w:cs="Open Sans"/>
          <w:b/>
          <w:color w:val="222222"/>
        </w:rPr>
        <w:t>(3) Using Bayesia</w:t>
      </w:r>
      <w:r>
        <w:rPr>
          <w:rFonts w:ascii="Open Sans" w:eastAsia="Open Sans" w:hAnsi="Open Sans" w:cs="Open Sans"/>
          <w:b/>
          <w:color w:val="222222"/>
        </w:rPr>
        <w:t>n hierarchical models to reconstruct unbiased estimates of abundance}</w:t>
      </w:r>
    </w:p>
    <w:p w14:paraId="5E44A5CF" w14:textId="77777777" w:rsidR="005946D0" w:rsidRDefault="00B5242E" w:rsidP="009F48C1">
      <w:pPr>
        <w:spacing w:line="480" w:lineRule="auto"/>
        <w:pPrChange w:id="397" w:author="Linden Schneider" w:date="2016-10-13T14:30:00Z">
          <w:pPr/>
        </w:pPrChange>
      </w:pPr>
      <w:r>
        <w:rPr>
          <w:rFonts w:ascii="Open Sans" w:eastAsia="Open Sans" w:hAnsi="Open Sans" w:cs="Open Sans"/>
          <w:color w:val="222222"/>
        </w:rPr>
        <w:t>Bayesian hierarchical models permit inference of key quantities (e.g. abundance) while accounting for multiple sources of error and leveraging heterogeneous data types to facilitate infe</w:t>
      </w:r>
      <w:r>
        <w:rPr>
          <w:rFonts w:ascii="Open Sans" w:eastAsia="Open Sans" w:hAnsi="Open Sans" w:cs="Open Sans"/>
          <w:color w:val="222222"/>
        </w:rPr>
        <w:t>rence \</w:t>
      </w:r>
      <w:proofErr w:type="spellStart"/>
      <w:proofErr w:type="gramStart"/>
      <w:r>
        <w:rPr>
          <w:rFonts w:ascii="Open Sans" w:eastAsia="Open Sans" w:hAnsi="Open Sans" w:cs="Open Sans"/>
          <w:color w:val="222222"/>
        </w:rPr>
        <w:t>citep</w:t>
      </w:r>
      <w:proofErr w:type="spellEnd"/>
      <w:r>
        <w:rPr>
          <w:rFonts w:ascii="Open Sans" w:eastAsia="Open Sans" w:hAnsi="Open Sans" w:cs="Open Sans"/>
          <w:color w:val="222222"/>
        </w:rPr>
        <w:t>{</w:t>
      </w:r>
      <w:proofErr w:type="spellStart"/>
      <w:proofErr w:type="gramEnd"/>
      <w:r>
        <w:rPr>
          <w:rFonts w:ascii="Open Sans" w:eastAsia="Open Sans" w:hAnsi="Open Sans" w:cs="Open Sans"/>
          <w:color w:val="222222"/>
        </w:rPr>
        <w:t>royleDorazio</w:t>
      </w:r>
      <w:proofErr w:type="spellEnd"/>
      <w:r>
        <w:rPr>
          <w:rFonts w:ascii="Open Sans" w:eastAsia="Open Sans" w:hAnsi="Open Sans" w:cs="Open Sans"/>
          <w:color w:val="222222"/>
        </w:rPr>
        <w:t xml:space="preserve">}.  The goal of hierarchically modeling </w:t>
      </w:r>
      <w:proofErr w:type="spellStart"/>
      <w:r>
        <w:rPr>
          <w:rFonts w:ascii="Open Sans" w:eastAsia="Open Sans" w:hAnsi="Open Sans" w:cs="Open Sans"/>
          <w:color w:val="222222"/>
        </w:rPr>
        <w:t>metabarcoding</w:t>
      </w:r>
      <w:proofErr w:type="spellEnd"/>
      <w:r>
        <w:rPr>
          <w:rFonts w:ascii="Open Sans" w:eastAsia="Open Sans" w:hAnsi="Open Sans" w:cs="Open Sans"/>
          <w:color w:val="222222"/>
        </w:rPr>
        <w:t xml:space="preserve"> data is to estimate the abundances of species while correcting for known biases inherent in amplicon-based sequencing.  We will account for bias from copy number variation \</w:t>
      </w:r>
      <w:proofErr w:type="spellStart"/>
      <w:r>
        <w:rPr>
          <w:rFonts w:ascii="Open Sans" w:eastAsia="Open Sans" w:hAnsi="Open Sans" w:cs="Open Sans"/>
          <w:color w:val="222222"/>
        </w:rPr>
        <w:t>cite</w:t>
      </w:r>
      <w:r>
        <w:rPr>
          <w:rFonts w:ascii="Open Sans" w:eastAsia="Open Sans" w:hAnsi="Open Sans" w:cs="Open Sans"/>
          <w:color w:val="222222"/>
        </w:rPr>
        <w:t>p</w:t>
      </w:r>
      <w:proofErr w:type="spellEnd"/>
      <w:r>
        <w:rPr>
          <w:rFonts w:ascii="Open Sans" w:eastAsia="Open Sans" w:hAnsi="Open Sans" w:cs="Open Sans"/>
          <w:color w:val="222222"/>
        </w:rPr>
        <w:t>{} and primer affinity \</w:t>
      </w:r>
      <w:proofErr w:type="spellStart"/>
      <w:r>
        <w:rPr>
          <w:rFonts w:ascii="Open Sans" w:eastAsia="Open Sans" w:hAnsi="Open Sans" w:cs="Open Sans"/>
          <w:color w:val="222222"/>
        </w:rPr>
        <w:t>citep</w:t>
      </w:r>
      <w:proofErr w:type="spellEnd"/>
      <w:r>
        <w:rPr>
          <w:rFonts w:ascii="Open Sans" w:eastAsia="Open Sans" w:hAnsi="Open Sans" w:cs="Open Sans"/>
          <w:color w:val="222222"/>
        </w:rPr>
        <w:t>{} by directly modeling it, while also using data on the total number of individuals being sequenced, their body sizes, and the phylogenetic relationship between their sequences to constrain the estimates to be more accurate (</w:t>
      </w:r>
      <w:r>
        <w:rPr>
          <w:rFonts w:ascii="Open Sans" w:eastAsia="Open Sans" w:hAnsi="Open Sans" w:cs="Open Sans"/>
          <w:color w:val="222222"/>
        </w:rPr>
        <w:t>Fig. \</w:t>
      </w:r>
      <w:proofErr w:type="gramStart"/>
      <w:r>
        <w:rPr>
          <w:rFonts w:ascii="Open Sans" w:eastAsia="Open Sans" w:hAnsi="Open Sans" w:cs="Open Sans"/>
          <w:color w:val="222222"/>
        </w:rPr>
        <w:t>ref{</w:t>
      </w:r>
      <w:proofErr w:type="spellStart"/>
      <w:proofErr w:type="gramEnd"/>
      <w:r>
        <w:rPr>
          <w:rFonts w:ascii="Open Sans" w:eastAsia="Open Sans" w:hAnsi="Open Sans" w:cs="Open Sans"/>
          <w:color w:val="222222"/>
        </w:rPr>
        <w:t>fig:metabMod</w:t>
      </w:r>
      <w:proofErr w:type="spellEnd"/>
      <w:r>
        <w:rPr>
          <w:rFonts w:ascii="Open Sans" w:eastAsia="Open Sans" w:hAnsi="Open Sans" w:cs="Open Sans"/>
          <w:color w:val="222222"/>
        </w:rPr>
        <w:t>}).  Furthermore, information from controlled experiments (for example making mock communities of known composition and sequencing those) can be used to constrain prior distributions and obtain even more accurate abundance estimates.</w:t>
      </w:r>
    </w:p>
    <w:p w14:paraId="0A99E459" w14:textId="77777777" w:rsidR="005946D0" w:rsidRDefault="005946D0" w:rsidP="009F48C1">
      <w:pPr>
        <w:spacing w:line="480" w:lineRule="auto"/>
        <w:pPrChange w:id="398" w:author="Linden Schneider" w:date="2016-10-13T14:30:00Z">
          <w:pPr/>
        </w:pPrChange>
      </w:pPr>
    </w:p>
    <w:p w14:paraId="4CD9DE42" w14:textId="77777777" w:rsidR="005946D0" w:rsidRDefault="005946D0" w:rsidP="009F48C1">
      <w:pPr>
        <w:spacing w:line="480" w:lineRule="auto"/>
        <w:pPrChange w:id="399" w:author="Linden Schneider" w:date="2016-10-13T14:30:00Z">
          <w:pPr/>
        </w:pPrChange>
      </w:pPr>
    </w:p>
    <w:p w14:paraId="5D305F18" w14:textId="77777777" w:rsidR="005946D0" w:rsidRDefault="00B5242E" w:rsidP="009F48C1">
      <w:pPr>
        <w:pStyle w:val="Heading3"/>
        <w:spacing w:line="480" w:lineRule="auto"/>
        <w:contextualSpacing w:val="0"/>
        <w:pPrChange w:id="400" w:author="Linden Schneider" w:date="2016-10-13T14:30:00Z">
          <w:pPr>
            <w:pStyle w:val="Heading3"/>
            <w:contextualSpacing w:val="0"/>
          </w:pPr>
        </w:pPrChange>
      </w:pPr>
      <w:bookmarkStart w:id="401" w:name="_wp8sqlyizdjp" w:colFirst="0" w:colLast="0"/>
      <w:bookmarkEnd w:id="401"/>
      <w:commentRangeStart w:id="402"/>
      <w:r>
        <w:t>\subsection{Quantifying networks of microbes, arthropods and plants}</w:t>
      </w:r>
      <w:commentRangeEnd w:id="402"/>
      <w:r>
        <w:commentReference w:id="402"/>
      </w:r>
    </w:p>
    <w:p w14:paraId="23BD02BF" w14:textId="77777777" w:rsidR="005946D0" w:rsidRDefault="005946D0" w:rsidP="009F48C1">
      <w:pPr>
        <w:spacing w:line="480" w:lineRule="auto"/>
        <w:pPrChange w:id="403" w:author="Linden Schneider" w:date="2016-10-13T14:30:00Z">
          <w:pPr/>
        </w:pPrChange>
      </w:pPr>
    </w:p>
    <w:p w14:paraId="251F29DD" w14:textId="77777777" w:rsidR="005946D0" w:rsidRDefault="00B5242E" w:rsidP="009F48C1">
      <w:pPr>
        <w:spacing w:line="480" w:lineRule="auto"/>
        <w:pPrChange w:id="404" w:author="Linden Schneider" w:date="2016-10-13T14:30:00Z">
          <w:pPr/>
        </w:pPrChange>
      </w:pPr>
      <w:commentRangeStart w:id="405"/>
      <w:r>
        <w:rPr>
          <w:rFonts w:ascii="Open Sans" w:eastAsia="Open Sans" w:hAnsi="Open Sans" w:cs="Open Sans"/>
          <w:color w:val="222222"/>
        </w:rPr>
        <w:lastRenderedPageBreak/>
        <w:t xml:space="preserve">Using the specimens reserved from </w:t>
      </w:r>
      <w:proofErr w:type="spellStart"/>
      <w:r>
        <w:rPr>
          <w:rFonts w:ascii="Open Sans" w:eastAsia="Open Sans" w:hAnsi="Open Sans" w:cs="Open Sans"/>
          <w:color w:val="222222"/>
        </w:rPr>
        <w:t>metabarcoding</w:t>
      </w:r>
      <w:proofErr w:type="spellEnd"/>
      <w:r>
        <w:rPr>
          <w:rFonts w:ascii="Open Sans" w:eastAsia="Open Sans" w:hAnsi="Open Sans" w:cs="Open Sans"/>
          <w:color w:val="222222"/>
        </w:rPr>
        <w:t xml:space="preserve"> (i.e. those used to build the reference library and phylogenetic backbone) we will sequence the microbial associates of each species </w:t>
      </w:r>
      <w:r>
        <w:rPr>
          <w:rFonts w:ascii="Open Sans" w:eastAsia="Open Sans" w:hAnsi="Open Sans" w:cs="Open Sans"/>
          <w:color w:val="222222"/>
        </w:rPr>
        <w:t>and their gut contents, for herbivorous arthropods.</w:t>
      </w:r>
      <w:commentRangeEnd w:id="405"/>
      <w:r>
        <w:commentReference w:id="405"/>
      </w:r>
      <w:r>
        <w:rPr>
          <w:rFonts w:ascii="Open Sans" w:eastAsia="Open Sans" w:hAnsi="Open Sans" w:cs="Open Sans"/>
          <w:color w:val="222222"/>
        </w:rPr>
        <w:t xml:space="preserve">  These sequences will allow us to reconstruct the networks between arthropods and their microbial associates as well as herbivorous arthropods and their plant hosts.  We will additionally reconstruct m</w:t>
      </w:r>
      <w:r>
        <w:rPr>
          <w:rFonts w:ascii="Open Sans" w:eastAsia="Open Sans" w:hAnsi="Open Sans" w:cs="Open Sans"/>
          <w:color w:val="222222"/>
        </w:rPr>
        <w:t>icrobial networks based on covariance between prevalence of microbial taxa in samples using established approaches \</w:t>
      </w:r>
      <w:proofErr w:type="spellStart"/>
      <w:proofErr w:type="gramStart"/>
      <w:r>
        <w:rPr>
          <w:rFonts w:ascii="Open Sans" w:eastAsia="Open Sans" w:hAnsi="Open Sans" w:cs="Open Sans"/>
          <w:color w:val="222222"/>
        </w:rPr>
        <w:t>citep</w:t>
      </w:r>
      <w:proofErr w:type="spellEnd"/>
      <w:r>
        <w:rPr>
          <w:rFonts w:ascii="Open Sans" w:eastAsia="Open Sans" w:hAnsi="Open Sans" w:cs="Open Sans"/>
          <w:color w:val="222222"/>
        </w:rPr>
        <w:t>{</w:t>
      </w:r>
      <w:proofErr w:type="gramEnd"/>
      <w:r>
        <w:rPr>
          <w:rFonts w:ascii="Open Sans" w:eastAsia="Open Sans" w:hAnsi="Open Sans" w:cs="Open Sans"/>
          <w:color w:val="222222"/>
        </w:rPr>
        <w:t>kurtz2015}.</w:t>
      </w:r>
    </w:p>
    <w:sectPr w:rsidR="005946D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Linden Schneider" w:date="2016-10-13T14:35:00Z" w:initials="LS">
    <w:p w14:paraId="4E1FF21A" w14:textId="77777777" w:rsidR="009F48C1" w:rsidRDefault="009F48C1">
      <w:pPr>
        <w:pStyle w:val="CommentText"/>
      </w:pPr>
      <w:r>
        <w:rPr>
          <w:rStyle w:val="CommentReference"/>
        </w:rPr>
        <w:annotationRef/>
      </w:r>
      <w:r>
        <w:t xml:space="preserve">This may need to followed up on the importance of dark taxa, like drivers of biogeochemical cycles, ecosystem processes etc. </w:t>
      </w:r>
    </w:p>
    <w:p w14:paraId="3A97BDD1" w14:textId="77777777" w:rsidR="009F48C1" w:rsidRDefault="009F48C1">
      <w:pPr>
        <w:pStyle w:val="CommentText"/>
      </w:pPr>
    </w:p>
  </w:comment>
  <w:comment w:id="46" w:author="Linden Schneider" w:date="2016-10-13T14:39:00Z" w:initials="LS">
    <w:p w14:paraId="6A59C3C1" w14:textId="77777777" w:rsidR="009F48C1" w:rsidRDefault="009F48C1">
      <w:pPr>
        <w:pStyle w:val="CommentText"/>
      </w:pPr>
      <w:r>
        <w:rPr>
          <w:rStyle w:val="CommentReference"/>
        </w:rPr>
        <w:annotationRef/>
      </w:r>
      <w:r>
        <w:t>I would use some other word than critical as it can mean they are criticizing or they are important</w:t>
      </w:r>
      <w:r w:rsidR="00395CC9">
        <w:t xml:space="preserve">.  </w:t>
      </w:r>
    </w:p>
  </w:comment>
  <w:comment w:id="48" w:author="Linden Schneider" w:date="2016-10-13T14:41:00Z" w:initials="LS">
    <w:p w14:paraId="10B7B23C" w14:textId="77777777" w:rsidR="00395CC9" w:rsidRDefault="00395CC9">
      <w:pPr>
        <w:pStyle w:val="CommentText"/>
      </w:pPr>
      <w:r>
        <w:rPr>
          <w:rStyle w:val="CommentReference"/>
        </w:rPr>
        <w:annotationRef/>
      </w:r>
      <w:r>
        <w:t>Jaynes, Jaynes, Jaynes!</w:t>
      </w:r>
    </w:p>
    <w:p w14:paraId="723D6995" w14:textId="77777777" w:rsidR="00395CC9" w:rsidRDefault="00395CC9">
      <w:pPr>
        <w:pStyle w:val="CommentText"/>
      </w:pPr>
    </w:p>
  </w:comment>
  <w:comment w:id="67" w:author="Eoin Brodie" w:date="2016-10-14T02:59:00Z" w:initials="">
    <w:p w14:paraId="39086567" w14:textId="77777777" w:rsidR="005946D0" w:rsidRDefault="00B5242E">
      <w:pPr>
        <w:widowControl w:val="0"/>
        <w:spacing w:line="240" w:lineRule="auto"/>
      </w:pPr>
      <w:r>
        <w:t>What about deterministic processes driving composition/succession?</w:t>
      </w:r>
    </w:p>
  </w:comment>
  <w:comment w:id="74" w:author="Eoin Brodie" w:date="2016-10-14T03:00:00Z" w:initials="">
    <w:p w14:paraId="1226E608" w14:textId="77777777" w:rsidR="005946D0" w:rsidRDefault="00B5242E">
      <w:pPr>
        <w:widowControl w:val="0"/>
        <w:spacing w:line="240" w:lineRule="auto"/>
      </w:pPr>
      <w:proofErr w:type="gramStart"/>
      <w:r>
        <w:t>is</w:t>
      </w:r>
      <w:proofErr w:type="gramEnd"/>
      <w:r>
        <w:t xml:space="preserve"> this different from disturbance?</w:t>
      </w:r>
    </w:p>
  </w:comment>
  <w:comment w:id="78" w:author="Rosemary Gillespie" w:date="2016-10-02T03:14:00Z" w:initials="">
    <w:p w14:paraId="79536A90" w14:textId="77777777" w:rsidR="005946D0" w:rsidRDefault="00B5242E">
      <w:pPr>
        <w:widowControl w:val="0"/>
        <w:spacing w:line="240" w:lineRule="auto"/>
      </w:pPr>
      <w:r>
        <w:t xml:space="preserve">Need to (1) convince the reader that it can do this; and (2) having identified non </w:t>
      </w:r>
      <w:proofErr w:type="spellStart"/>
      <w:r>
        <w:t>equilibrial</w:t>
      </w:r>
      <w:proofErr w:type="spellEnd"/>
      <w:r>
        <w:t xml:space="preserve"> states, need to emphas</w:t>
      </w:r>
      <w:r>
        <w:t>ize how this allows you to actually get at processes/ predictions (which is what we’re really interested in)</w:t>
      </w:r>
    </w:p>
  </w:comment>
  <w:comment w:id="79" w:author="Linden Schneider" w:date="2016-10-13T14:47:00Z" w:initials="LS">
    <w:p w14:paraId="102C1638" w14:textId="77777777" w:rsidR="00395CC9" w:rsidRDefault="00395CC9">
      <w:pPr>
        <w:pStyle w:val="CommentText"/>
      </w:pPr>
      <w:r>
        <w:rPr>
          <w:rStyle w:val="CommentReference"/>
        </w:rPr>
        <w:annotationRef/>
      </w:r>
      <w:r>
        <w:t>That’s you my love!</w:t>
      </w:r>
    </w:p>
    <w:p w14:paraId="065D1839" w14:textId="77777777" w:rsidR="00395CC9" w:rsidRDefault="00395CC9">
      <w:pPr>
        <w:pStyle w:val="CommentText"/>
      </w:pPr>
    </w:p>
  </w:comment>
  <w:comment w:id="80" w:author="Jon Chase" w:date="2016-10-14T02:11:00Z" w:initials="">
    <w:p w14:paraId="3C76E6D3" w14:textId="77777777" w:rsidR="005946D0" w:rsidRDefault="00B5242E">
      <w:pPr>
        <w:widowControl w:val="0"/>
        <w:spacing w:line="240" w:lineRule="auto"/>
      </w:pPr>
      <w:r>
        <w:t xml:space="preserve">I think this point needs to be made more strongly as a case where the METE can provide the diagnostic tool... Here, it sounds wishy-washy and that you want to see how good the METE is as a </w:t>
      </w:r>
      <w:proofErr w:type="spellStart"/>
      <w:r>
        <w:t>diagonstic</w:t>
      </w:r>
      <w:proofErr w:type="spellEnd"/>
      <w:r>
        <w:t>.  I think you need to be more forceful that it is the 'n</w:t>
      </w:r>
      <w:r>
        <w:t>ull model' you need to answer these questions...</w:t>
      </w:r>
    </w:p>
  </w:comment>
  <w:comment w:id="81" w:author="Dan Gruner" w:date="2016-10-14T02:11:00Z" w:initials="">
    <w:p w14:paraId="3881F542" w14:textId="77777777" w:rsidR="005946D0" w:rsidRDefault="00B5242E">
      <w:pPr>
        <w:widowControl w:val="0"/>
        <w:spacing w:line="240" w:lineRule="auto"/>
      </w:pPr>
      <w:r>
        <w:t>Agreed. Additionally, how can this be tweaked to be a "</w:t>
      </w:r>
      <w:proofErr w:type="spellStart"/>
      <w:r>
        <w:t>macrosystem</w:t>
      </w:r>
      <w:proofErr w:type="spellEnd"/>
      <w:r>
        <w:t>" study for this panel?</w:t>
      </w:r>
    </w:p>
  </w:comment>
  <w:comment w:id="108" w:author="Dan Gruner" w:date="2016-10-14T01:39:00Z" w:initials="">
    <w:p w14:paraId="6CAABF30" w14:textId="77777777" w:rsidR="005946D0" w:rsidRDefault="00B5242E">
      <w:pPr>
        <w:widowControl w:val="0"/>
        <w:spacing w:line="240" w:lineRule="auto"/>
      </w:pPr>
      <w:proofErr w:type="gramStart"/>
      <w:r>
        <w:t>recommend</w:t>
      </w:r>
      <w:proofErr w:type="gramEnd"/>
      <w:r>
        <w:t xml:space="preserve"> dropping "PI" (this reminder not needed) and adding </w:t>
      </w:r>
      <w:proofErr w:type="spellStart"/>
      <w:r>
        <w:t>Giardina</w:t>
      </w:r>
      <w:proofErr w:type="spellEnd"/>
      <w:r>
        <w:t xml:space="preserve"> (ecosystems) [then it </w:t>
      </w:r>
      <w:proofErr w:type="spellStart"/>
      <w:r>
        <w:t>wont</w:t>
      </w:r>
      <w:proofErr w:type="spellEnd"/>
      <w:r>
        <w:t xml:space="preserve"> matter if Christian is co-PI or senior </w:t>
      </w:r>
      <w:r>
        <w:t>personnel]</w:t>
      </w:r>
    </w:p>
  </w:comment>
  <w:comment w:id="113" w:author="Linden Schneider" w:date="2016-10-13T14:50:00Z" w:initials="LS">
    <w:p w14:paraId="6D7588F3" w14:textId="77777777" w:rsidR="00FF1553" w:rsidRDefault="00FF1553">
      <w:pPr>
        <w:pStyle w:val="CommentText"/>
      </w:pPr>
      <w:r>
        <w:rPr>
          <w:rStyle w:val="CommentReference"/>
        </w:rPr>
        <w:annotationRef/>
      </w:r>
      <w:proofErr w:type="gramStart"/>
      <w:r>
        <w:t>nutrient</w:t>
      </w:r>
      <w:proofErr w:type="gramEnd"/>
      <w:r>
        <w:t xml:space="preserve"> cycling just pops up here!  We went from all kinds of stuff that I don’t understand to nutrient cycling, which I do.  I guess I need a few transitional sentences to lead me from your fancy stuff to the dirty chemistry I do!  Kisses</w:t>
      </w:r>
    </w:p>
  </w:comment>
  <w:comment w:id="115" w:author="Linden Schneider" w:date="2016-10-13T14:53:00Z" w:initials="LS">
    <w:p w14:paraId="5113BD80" w14:textId="77777777" w:rsidR="00FF1553" w:rsidRDefault="00FF1553">
      <w:pPr>
        <w:pStyle w:val="CommentText"/>
      </w:pPr>
      <w:r>
        <w:rPr>
          <w:rStyle w:val="CommentReference"/>
        </w:rPr>
        <w:annotationRef/>
      </w:r>
      <w:proofErr w:type="gramStart"/>
      <w:r>
        <w:t>in</w:t>
      </w:r>
      <w:proofErr w:type="gramEnd"/>
      <w:r>
        <w:t xml:space="preserve"> this sentence you are </w:t>
      </w:r>
      <w:proofErr w:type="spellStart"/>
      <w:r>
        <w:t>evleuating</w:t>
      </w:r>
      <w:proofErr w:type="spellEnd"/>
      <w:r>
        <w:t xml:space="preserve"> </w:t>
      </w:r>
      <w:proofErr w:type="spellStart"/>
      <w:r>
        <w:t>deiviaton</w:t>
      </w:r>
      <w:proofErr w:type="spellEnd"/>
      <w:r>
        <w:t xml:space="preserve"> from METE to do two thing: understand mechanisms and test hypotheses.  Should be broken up, combined or made clearer in some way. </w:t>
      </w:r>
    </w:p>
  </w:comment>
  <w:comment w:id="123" w:author="Eoin Brodie" w:date="2016-10-14T03:05:00Z" w:initials="">
    <w:p w14:paraId="7D59AEA3" w14:textId="77777777" w:rsidR="005946D0" w:rsidRDefault="00B5242E">
      <w:pPr>
        <w:widowControl w:val="0"/>
        <w:spacing w:line="240" w:lineRule="auto"/>
      </w:pPr>
      <w:r>
        <w:t>Don't precipitation, elevation and temperature all co-vary?</w:t>
      </w:r>
    </w:p>
  </w:comment>
  <w:comment w:id="124" w:author="Linden Schneider" w:date="2016-10-13T14:55:00Z" w:initials="LS">
    <w:p w14:paraId="748DACEE" w14:textId="77777777" w:rsidR="00FF1553" w:rsidRDefault="00FF1553">
      <w:pPr>
        <w:pStyle w:val="CommentText"/>
      </w:pPr>
      <w:r>
        <w:rPr>
          <w:rStyle w:val="CommentReference"/>
        </w:rPr>
        <w:annotationRef/>
      </w:r>
      <w:r>
        <w:t>This sentence can be an example for my previous comment</w:t>
      </w:r>
    </w:p>
  </w:comment>
  <w:comment w:id="140" w:author="Linden Schneider" w:date="2016-10-13T15:00:00Z" w:initials="LS">
    <w:p w14:paraId="7A302144" w14:textId="77777777" w:rsidR="00FF1553" w:rsidRDefault="00FF1553">
      <w:pPr>
        <w:pStyle w:val="CommentText"/>
      </w:pPr>
      <w:r>
        <w:rPr>
          <w:rStyle w:val="CommentReference"/>
        </w:rPr>
        <w:annotationRef/>
      </w:r>
      <w:r>
        <w:t xml:space="preserve">Seems like the importance of </w:t>
      </w:r>
      <w:proofErr w:type="spellStart"/>
      <w:r>
        <w:t>invatsion</w:t>
      </w:r>
      <w:proofErr w:type="spellEnd"/>
      <w:r>
        <w:t xml:space="preserve"> needs to be stressed more in the intro, if you focus so much on it here. Like why it is important with climate change blah</w:t>
      </w:r>
    </w:p>
  </w:comment>
  <w:comment w:id="141" w:author="Linden Schneider" w:date="2016-10-13T15:01:00Z" w:initials="LS">
    <w:p w14:paraId="237922D1" w14:textId="77777777" w:rsidR="00B80C06" w:rsidRDefault="00B80C06">
      <w:pPr>
        <w:pStyle w:val="CommentText"/>
      </w:pPr>
      <w:r>
        <w:rPr>
          <w:rStyle w:val="CommentReference"/>
        </w:rPr>
        <w:annotationRef/>
      </w:r>
      <w:r>
        <w:t>Should you call out our fig here?!?!?</w:t>
      </w:r>
    </w:p>
  </w:comment>
  <w:comment w:id="147" w:author="Jon Chase" w:date="2016-10-13T11:17:00Z" w:initials="">
    <w:p w14:paraId="7939822A" w14:textId="77777777" w:rsidR="005946D0" w:rsidRDefault="00B5242E">
      <w:pPr>
        <w:widowControl w:val="0"/>
        <w:spacing w:line="240" w:lineRule="auto"/>
      </w:pPr>
      <w:r>
        <w:t>The way you have this structured, it's 'data first', 'synthesis' second.  I much prefer a structure where hypotheses drive</w:t>
      </w:r>
      <w:r>
        <w:t xml:space="preserve"> the data collection and analysis.  I think you should put the theory and conceptual framework first, and how you hope to achieve synthesis.  And then go on to discuss data sources, products, approaches, etc. to get there.</w:t>
      </w:r>
    </w:p>
  </w:comment>
  <w:comment w:id="148" w:author="Andy Rominger" w:date="2016-10-13T11:17:00Z" w:initials="">
    <w:p w14:paraId="2E438816" w14:textId="77777777" w:rsidR="005946D0" w:rsidRDefault="00B5242E">
      <w:pPr>
        <w:widowControl w:val="0"/>
        <w:spacing w:line="240" w:lineRule="auto"/>
      </w:pPr>
      <w:proofErr w:type="gramStart"/>
      <w:r>
        <w:t>agreed</w:t>
      </w:r>
      <w:proofErr w:type="gramEnd"/>
      <w:r>
        <w:t xml:space="preserve">, </w:t>
      </w:r>
      <w:proofErr w:type="spellStart"/>
      <w:r>
        <w:t>i'll</w:t>
      </w:r>
      <w:proofErr w:type="spellEnd"/>
      <w:r>
        <w:t xml:space="preserve"> flip it!</w:t>
      </w:r>
    </w:p>
  </w:comment>
  <w:comment w:id="156" w:author="Linden Schneider" w:date="2016-10-13T15:05:00Z" w:initials="LS">
    <w:p w14:paraId="6FC86D29" w14:textId="77777777" w:rsidR="00B80C06" w:rsidRDefault="00B80C06">
      <w:pPr>
        <w:pStyle w:val="CommentText"/>
      </w:pPr>
      <w:r>
        <w:rPr>
          <w:rStyle w:val="CommentReference"/>
        </w:rPr>
        <w:annotationRef/>
      </w:r>
      <w:r>
        <w:t xml:space="preserve">Why is this here? I don’t </w:t>
      </w:r>
      <w:r w:rsidR="00B5242E">
        <w:t xml:space="preserve">see any other headings in the </w:t>
      </w:r>
      <w:proofErr w:type="spellStart"/>
      <w:r w:rsidR="00B5242E">
        <w:t>hyps</w:t>
      </w:r>
      <w:proofErr w:type="spellEnd"/>
      <w:r w:rsidR="00B5242E">
        <w:t xml:space="preserve">. </w:t>
      </w:r>
    </w:p>
  </w:comment>
  <w:comment w:id="216" w:author="Dan Gruner" w:date="2016-10-14T02:52:00Z" w:initials="">
    <w:p w14:paraId="7710AE6F" w14:textId="77777777" w:rsidR="005946D0" w:rsidRDefault="00B5242E">
      <w:pPr>
        <w:widowControl w:val="0"/>
        <w:spacing w:line="240" w:lineRule="auto"/>
      </w:pPr>
      <w:proofErr w:type="gramStart"/>
      <w:r>
        <w:t>cite</w:t>
      </w:r>
      <w:proofErr w:type="gramEnd"/>
      <w:r>
        <w:t xml:space="preserve"> </w:t>
      </w:r>
      <w:proofErr w:type="spellStart"/>
      <w:r>
        <w:t>Juvik</w:t>
      </w:r>
      <w:proofErr w:type="spellEnd"/>
      <w:r>
        <w:t xml:space="preserve"> or something that makes this point</w:t>
      </w:r>
    </w:p>
    <w:p w14:paraId="5600D1EF" w14:textId="77777777" w:rsidR="005946D0" w:rsidRDefault="00B5242E">
      <w:pPr>
        <w:widowControl w:val="0"/>
        <w:spacing w:line="240" w:lineRule="auto"/>
      </w:pPr>
      <w:proofErr w:type="spellStart"/>
      <w:r>
        <w:t>Juvik</w:t>
      </w:r>
      <w:proofErr w:type="spellEnd"/>
      <w:r>
        <w:t xml:space="preserve">, S. P., and J. O. </w:t>
      </w:r>
      <w:proofErr w:type="spellStart"/>
      <w:r>
        <w:t>Juvik</w:t>
      </w:r>
      <w:proofErr w:type="spellEnd"/>
      <w:r>
        <w:t>. 1998. Atlas of Hawai‘i. 3rd edition edition. University of Hawai‘i Press, Honolulu, HI.</w:t>
      </w:r>
    </w:p>
  </w:comment>
  <w:comment w:id="227" w:author="Andy Rominger" w:date="2016-10-14T03:59:00Z" w:initials="">
    <w:p w14:paraId="7882902B" w14:textId="77777777" w:rsidR="005946D0" w:rsidRDefault="00B5242E">
      <w:pPr>
        <w:widowControl w:val="0"/>
        <w:spacing w:line="240" w:lineRule="auto"/>
      </w:pPr>
      <w:r>
        <w:t>Dan, Rosie, Jon, Christian: this is where we really lay out the gradient approach.  Your thoughts are needed</w:t>
      </w:r>
    </w:p>
  </w:comment>
  <w:comment w:id="228" w:author="Dan Gruner" w:date="2016-10-09T23:54:00Z" w:initials="">
    <w:p w14:paraId="43E1B35D" w14:textId="77777777" w:rsidR="005946D0" w:rsidRDefault="00B5242E">
      <w:pPr>
        <w:widowControl w:val="0"/>
        <w:spacing w:line="240" w:lineRule="auto"/>
      </w:pPr>
      <w:r>
        <w:t xml:space="preserve">I like the figure and nested design to decreasing sized plots, but the idea of 6 sites in total is new to me. The trouble is that 6 sites cannot possibly provide orthogonal contrasts of age X </w:t>
      </w:r>
      <w:proofErr w:type="spellStart"/>
      <w:r>
        <w:t>precip</w:t>
      </w:r>
      <w:proofErr w:type="spellEnd"/>
      <w:r>
        <w:t xml:space="preserve"> X elevation (temp). These will be confounded without repl</w:t>
      </w:r>
      <w:r>
        <w:t xml:space="preserve">ication of </w:t>
      </w:r>
      <w:proofErr w:type="spellStart"/>
      <w:r>
        <w:t>precip</w:t>
      </w:r>
      <w:proofErr w:type="spellEnd"/>
      <w:r>
        <w:t xml:space="preserve"> X temp within each age (=volcano). Maybe </w:t>
      </w:r>
      <w:proofErr w:type="spellStart"/>
      <w:r>
        <w:t>precip</w:t>
      </w:r>
      <w:proofErr w:type="spellEnd"/>
      <w:r>
        <w:t xml:space="preserve"> is the one to abandon if this is necessary because </w:t>
      </w:r>
      <w:proofErr w:type="spellStart"/>
      <w:r>
        <w:t>longterm</w:t>
      </w:r>
      <w:proofErr w:type="spellEnd"/>
      <w:r>
        <w:t xml:space="preserve"> climate means are impossible to control going forward (without rainout manipulation), whereas we can stay on a substrate and go up</w:t>
      </w:r>
      <w:r>
        <w:t xml:space="preserve"> and down with greater ease and greater predictability in mean temp.</w:t>
      </w:r>
    </w:p>
    <w:p w14:paraId="44AAC66F" w14:textId="77777777" w:rsidR="005946D0" w:rsidRDefault="00B5242E">
      <w:pPr>
        <w:widowControl w:val="0"/>
        <w:spacing w:line="240" w:lineRule="auto"/>
      </w:pPr>
      <w:r>
        <w:t xml:space="preserve">To what extent is a hybrid design feasible - </w:t>
      </w:r>
      <w:proofErr w:type="spellStart"/>
      <w:r>
        <w:t>ie</w:t>
      </w:r>
      <w:proofErr w:type="spellEnd"/>
      <w:r>
        <w:t xml:space="preserve"> some new sites to give </w:t>
      </w:r>
      <w:proofErr w:type="spellStart"/>
      <w:r>
        <w:t>elev</w:t>
      </w:r>
      <w:proofErr w:type="spellEnd"/>
      <w:r>
        <w:t xml:space="preserve"> X </w:t>
      </w:r>
      <w:proofErr w:type="spellStart"/>
      <w:r>
        <w:t>precip</w:t>
      </w:r>
      <w:proofErr w:type="spellEnd"/>
      <w:r>
        <w:t xml:space="preserve"> contrasts but use of existing sites &amp; existing data to give additional sites &amp; contrasts?</w:t>
      </w:r>
    </w:p>
  </w:comment>
  <w:comment w:id="229" w:author="Jon Chase" w:date="2016-10-11T20:53:00Z" w:initials="">
    <w:p w14:paraId="668B6D62" w14:textId="77777777" w:rsidR="005946D0" w:rsidRDefault="00B5242E">
      <w:pPr>
        <w:widowControl w:val="0"/>
        <w:spacing w:line="240" w:lineRule="auto"/>
      </w:pPr>
      <w:r>
        <w:t>Yeah, I thin</w:t>
      </w:r>
      <w:r>
        <w:t>k Dan is right here.  6 sites doesn't provide much leverage to do two environmental variables.  Not sure the 'hybrid' design is quite right, at least for the grant proposal, I'd think something a bit 'cleaner' would sell.  Problem is that elevation and pre</w:t>
      </w:r>
      <w:r>
        <w:t>cipitation are often confounded, right?  Can you find the same precipitation at different elevations, or vice versa? Sure, in some places, but this will be a bit specific.  Anyway, I agree that 6 sites per island/age is probably all that can be done, but i</w:t>
      </w:r>
      <w:r>
        <w:t>n this case, you might want to think how to simplify the environmental factors</w:t>
      </w:r>
    </w:p>
  </w:comment>
  <w:comment w:id="230" w:author="Andy Rominger" w:date="2016-10-12T02:41:00Z" w:initials="">
    <w:p w14:paraId="0DF0395F" w14:textId="77777777" w:rsidR="005946D0" w:rsidRDefault="00B5242E">
      <w:pPr>
        <w:widowControl w:val="0"/>
        <w:spacing w:line="240" w:lineRule="auto"/>
      </w:pPr>
      <w:r>
        <w:t xml:space="preserve">Thanks Dan and Jon!  I've tried to clarify this section to say that we'll consider effectively 2 </w:t>
      </w:r>
      <w:proofErr w:type="spellStart"/>
      <w:r>
        <w:t>precip</w:t>
      </w:r>
      <w:proofErr w:type="spellEnd"/>
      <w:r>
        <w:t xml:space="preserve"> treatments (high = windward, low = leeward) and within each of those trea</w:t>
      </w:r>
      <w:r>
        <w:t>tments we'll have 3 sites along an elevation gradient from 900 m to 2500 m.  We'll do that basic design on three islands from young to old.  To me that seems fairly robust given logistical constraints.  What do you all think?</w:t>
      </w:r>
    </w:p>
    <w:p w14:paraId="53D5B326" w14:textId="77777777" w:rsidR="005946D0" w:rsidRDefault="005946D0">
      <w:pPr>
        <w:widowControl w:val="0"/>
        <w:spacing w:line="240" w:lineRule="auto"/>
      </w:pPr>
    </w:p>
    <w:p w14:paraId="48469724" w14:textId="77777777" w:rsidR="005946D0" w:rsidRDefault="00B5242E">
      <w:pPr>
        <w:widowControl w:val="0"/>
        <w:spacing w:line="240" w:lineRule="auto"/>
      </w:pPr>
      <w:r>
        <w:t>New question: Jon, does a 20m</w:t>
      </w:r>
      <w:r>
        <w:t xml:space="preserve"> by 20m plot seem to be the right scale for plants?</w:t>
      </w:r>
    </w:p>
  </w:comment>
  <w:comment w:id="231" w:author="Dan Gruner" w:date="2016-10-14T03:59:00Z" w:initials="">
    <w:p w14:paraId="57210DDA" w14:textId="77777777" w:rsidR="005946D0" w:rsidRDefault="00B5242E">
      <w:pPr>
        <w:widowControl w:val="0"/>
        <w:spacing w:line="240" w:lineRule="auto"/>
      </w:pPr>
      <w:r>
        <w:t>Looks fine (to me) now for a proposal. Whether this is do-able is another question!</w:t>
      </w:r>
    </w:p>
  </w:comment>
  <w:comment w:id="248" w:author="Dan Gruner" w:date="2016-10-14T03:13:00Z" w:initials="">
    <w:p w14:paraId="2A1D52DE" w14:textId="77777777" w:rsidR="005946D0" w:rsidRDefault="00B5242E">
      <w:pPr>
        <w:widowControl w:val="0"/>
        <w:spacing w:line="240" w:lineRule="auto"/>
      </w:pPr>
      <w:proofErr w:type="gramStart"/>
      <w:r>
        <w:t>citations</w:t>
      </w:r>
      <w:proofErr w:type="gramEnd"/>
      <w:r>
        <w:t xml:space="preserve">: </w:t>
      </w:r>
      <w:proofErr w:type="spellStart"/>
      <w:r>
        <w:t>Vitousek</w:t>
      </w:r>
      <w:proofErr w:type="spellEnd"/>
      <w:r>
        <w:t xml:space="preserve"> book, or else a few papers from various gradient s</w:t>
      </w:r>
      <w:r>
        <w:t>tudies</w:t>
      </w:r>
    </w:p>
    <w:p w14:paraId="4200CCFD" w14:textId="77777777" w:rsidR="005946D0" w:rsidRDefault="00B5242E">
      <w:pPr>
        <w:widowControl w:val="0"/>
        <w:spacing w:line="240" w:lineRule="auto"/>
      </w:pPr>
      <w:r>
        <w:t xml:space="preserve">Chadwick, O. A., L. A. Derry, P. M. </w:t>
      </w:r>
      <w:proofErr w:type="spellStart"/>
      <w:r>
        <w:t>Vitousek</w:t>
      </w:r>
      <w:proofErr w:type="spellEnd"/>
      <w:r>
        <w:t xml:space="preserve">, B. J. </w:t>
      </w:r>
      <w:proofErr w:type="spellStart"/>
      <w:r>
        <w:t>Huebert</w:t>
      </w:r>
      <w:proofErr w:type="spellEnd"/>
      <w:r>
        <w:t>, and L. O. Hedin. 1999. Changing sources of nutrients during four million years of ecosystem development. Nature 397:491-497.</w:t>
      </w:r>
    </w:p>
    <w:p w14:paraId="33C4E48C" w14:textId="77777777" w:rsidR="005946D0" w:rsidRDefault="00B5242E">
      <w:pPr>
        <w:widowControl w:val="0"/>
        <w:spacing w:line="240" w:lineRule="auto"/>
      </w:pPr>
      <w:proofErr w:type="spellStart"/>
      <w:r>
        <w:t>Vitousek</w:t>
      </w:r>
      <w:proofErr w:type="spellEnd"/>
      <w:r>
        <w:t xml:space="preserve">, P. M. 2004. Nutrient Cycling and Limitation: Hawai‘i </w:t>
      </w:r>
      <w:r>
        <w:t>as a Model System. Princeton University Press, Princeton, NJ.</w:t>
      </w:r>
    </w:p>
    <w:p w14:paraId="23809226" w14:textId="77777777" w:rsidR="005946D0" w:rsidRDefault="00B5242E">
      <w:pPr>
        <w:widowControl w:val="0"/>
        <w:spacing w:line="240" w:lineRule="auto"/>
      </w:pPr>
      <w:proofErr w:type="spellStart"/>
      <w:r>
        <w:t>Vitousek</w:t>
      </w:r>
      <w:proofErr w:type="spellEnd"/>
      <w:r>
        <w:t xml:space="preserve">, P. M., G. </w:t>
      </w:r>
      <w:proofErr w:type="spellStart"/>
      <w:r>
        <w:t>Aplet</w:t>
      </w:r>
      <w:proofErr w:type="spellEnd"/>
      <w:r>
        <w:t xml:space="preserve">, D. Turner, and J. J. Lockwood. 1992. The Mauna Loa environmental matrix: foliar and soil nutrients. </w:t>
      </w:r>
      <w:proofErr w:type="spellStart"/>
      <w:r>
        <w:t>Oecologia</w:t>
      </w:r>
      <w:proofErr w:type="spellEnd"/>
      <w:r>
        <w:t xml:space="preserve"> 89:372-382.</w:t>
      </w:r>
    </w:p>
    <w:p w14:paraId="167373A1" w14:textId="77777777" w:rsidR="005946D0" w:rsidRDefault="00B5242E">
      <w:pPr>
        <w:widowControl w:val="0"/>
        <w:spacing w:line="240" w:lineRule="auto"/>
      </w:pPr>
      <w:r>
        <w:t>Schuur, E. A. G., O. A. Chadwick, and P. A. M</w:t>
      </w:r>
      <w:r>
        <w:t>atson. 2001. Carbon cycling and soil carbon storage in mesic to wet Hawaiian montane forests. Ecology 82:3182-3196.</w:t>
      </w:r>
    </w:p>
  </w:comment>
  <w:comment w:id="277" w:author="Jon Chase" w:date="2016-10-14T03:37:00Z" w:initials="">
    <w:p w14:paraId="6627A753" w14:textId="77777777" w:rsidR="005946D0" w:rsidRDefault="00B5242E">
      <w:pPr>
        <w:widowControl w:val="0"/>
        <w:spacing w:line="240" w:lineRule="auto"/>
      </w:pPr>
      <w:r>
        <w:t>I'm not sure I'd randomly select plots</w:t>
      </w:r>
      <w:proofErr w:type="gramStart"/>
      <w:r>
        <w:t>..</w:t>
      </w:r>
      <w:proofErr w:type="gramEnd"/>
      <w:r>
        <w:t xml:space="preserve"> I think you should use a more stratified</w:t>
      </w:r>
      <w:r>
        <w:t xml:space="preserve"> sampling design</w:t>
      </w:r>
    </w:p>
  </w:comment>
  <w:comment w:id="278" w:author="Dan Gruner" w:date="2016-10-14T03:37:00Z" w:initials="">
    <w:p w14:paraId="1A4B1211" w14:textId="77777777" w:rsidR="005946D0" w:rsidRDefault="00B5242E">
      <w:pPr>
        <w:widowControl w:val="0"/>
        <w:spacing w:line="240" w:lineRule="auto"/>
      </w:pPr>
      <w:r>
        <w:t>I agree, and I tried to revise along those lines but got lost in the hierarchy and don't want to screw it up in case I misunderstand. BUT, it seems that the sites and grids could be selected like we did before - using GIS or other remote s</w:t>
      </w:r>
      <w:r>
        <w:t>ensing layers to find the most 'typical' plots. As the scale narrows it seems random might be ok? Or still stratify?</w:t>
      </w:r>
    </w:p>
  </w:comment>
  <w:comment w:id="290" w:author="Jon Chase" w:date="2016-10-11T21:00:00Z" w:initials="">
    <w:p w14:paraId="4D00D3C4" w14:textId="77777777" w:rsidR="005946D0" w:rsidRDefault="00B5242E">
      <w:pPr>
        <w:widowControl w:val="0"/>
        <w:spacing w:line="240" w:lineRule="auto"/>
      </w:pPr>
      <w:r>
        <w:t xml:space="preserve">I would do 'trees' in the whole 20 x 20 plot.  And then I'd suggest doing 'herbaceous things and shrubs smaller than the </w:t>
      </w:r>
      <w:proofErr w:type="spellStart"/>
      <w:r>
        <w:t>d</w:t>
      </w:r>
      <w:r>
        <w:t>bh</w:t>
      </w:r>
      <w:proofErr w:type="spellEnd"/>
      <w:r>
        <w:t xml:space="preserve"> in the 4m quadrats</w:t>
      </w:r>
    </w:p>
  </w:comment>
  <w:comment w:id="301" w:author="Dan Gruner" w:date="2016-10-14T03:44:00Z" w:initials="">
    <w:p w14:paraId="33C8EBE2" w14:textId="77777777" w:rsidR="005946D0" w:rsidRDefault="00B5242E">
      <w:pPr>
        <w:widowControl w:val="0"/>
        <w:spacing w:line="240" w:lineRule="auto"/>
      </w:pPr>
      <w:proofErr w:type="spellStart"/>
      <w:r>
        <w:t>Liebherr</w:t>
      </w:r>
      <w:proofErr w:type="spellEnd"/>
      <w:r>
        <w:t>, J</w:t>
      </w:r>
      <w:r>
        <w:t xml:space="preserve">. K., and E. C. Zimmerman. 2000. Hawaiian </w:t>
      </w:r>
      <w:proofErr w:type="spellStart"/>
      <w:r>
        <w:t>Carabidae</w:t>
      </w:r>
      <w:proofErr w:type="spellEnd"/>
      <w:r>
        <w:t xml:space="preserve"> (</w:t>
      </w:r>
      <w:proofErr w:type="spellStart"/>
      <w:r>
        <w:t>Coleoptera</w:t>
      </w:r>
      <w:proofErr w:type="spellEnd"/>
      <w:r>
        <w:t xml:space="preserve">), Part 1: Introduction and Tribe </w:t>
      </w:r>
      <w:proofErr w:type="spellStart"/>
      <w:r>
        <w:t>Platynini</w:t>
      </w:r>
      <w:proofErr w:type="spellEnd"/>
      <w:r>
        <w:t>. University of Hawaii Press, Honolulu, HI.</w:t>
      </w:r>
    </w:p>
  </w:comment>
  <w:comment w:id="303" w:author="Dan Gruner" w:date="2016-10-14T03:45:00Z" w:initials="">
    <w:p w14:paraId="3E0E033C" w14:textId="77777777" w:rsidR="005946D0" w:rsidRDefault="00B5242E">
      <w:pPr>
        <w:widowControl w:val="0"/>
        <w:spacing w:line="240" w:lineRule="auto"/>
      </w:pPr>
      <w:r>
        <w:t>Nishida, G. M., editor. 2002. Hawaiian Terrestrial Arthropod Checklist. Fourth edition. Bishop Museum Press, Honolulu, HI.</w:t>
      </w:r>
    </w:p>
  </w:comment>
  <w:comment w:id="306" w:author="Jon Chase" w:date="2016-10-11T21:01:00Z" w:initials="">
    <w:p w14:paraId="3A9EEF3C" w14:textId="77777777" w:rsidR="005946D0" w:rsidRDefault="00B5242E">
      <w:pPr>
        <w:widowControl w:val="0"/>
        <w:spacing w:line="240" w:lineRule="auto"/>
      </w:pPr>
      <w:proofErr w:type="gramStart"/>
      <w:r>
        <w:t>obviously</w:t>
      </w:r>
      <w:proofErr w:type="gramEnd"/>
      <w:r>
        <w:t>, sampling scale is a critical feature here...</w:t>
      </w:r>
    </w:p>
  </w:comment>
  <w:comment w:id="307" w:author="Andy Rominger" w:date="2016-10-08T06:33:00Z" w:initials="">
    <w:p w14:paraId="7E4CB3D9" w14:textId="77777777" w:rsidR="005946D0" w:rsidRDefault="00B5242E">
      <w:pPr>
        <w:widowControl w:val="0"/>
        <w:spacing w:line="240" w:lineRule="auto"/>
      </w:pPr>
      <w:proofErr w:type="spellStart"/>
      <w:r>
        <w:t>Eoin</w:t>
      </w:r>
      <w:proofErr w:type="spellEnd"/>
      <w:r>
        <w:t xml:space="preserve"> and Javier: please add to this!</w:t>
      </w:r>
    </w:p>
  </w:comment>
  <w:comment w:id="311" w:author="Eoin Brodie" w:date="2016-10-14T03:29:00Z" w:initials="">
    <w:p w14:paraId="5F9C90FA" w14:textId="77777777" w:rsidR="005946D0" w:rsidRDefault="00B5242E">
      <w:pPr>
        <w:widowControl w:val="0"/>
        <w:spacing w:line="240" w:lineRule="auto"/>
      </w:pPr>
      <w:r>
        <w:t>http://mbio.asm.org/content/6/4/e00746-15.abstract</w:t>
      </w:r>
    </w:p>
  </w:comment>
  <w:comment w:id="312" w:author="Eoin Brodie" w:date="2016-10-14T03:35:00Z" w:initials="">
    <w:p w14:paraId="1472BE7C" w14:textId="77777777" w:rsidR="005946D0" w:rsidRDefault="00B5242E">
      <w:pPr>
        <w:widowControl w:val="0"/>
        <w:spacing w:line="240" w:lineRule="auto"/>
      </w:pPr>
      <w:r>
        <w:t>http://journals.plos.org/ploscompbiol/article?id=10.1371/journal.pcbi.1002743</w:t>
      </w:r>
    </w:p>
  </w:comment>
  <w:comment w:id="314" w:author="Eoin Brodie" w:date="2016-10-14T03:39:00Z" w:initials="">
    <w:p w14:paraId="11025199" w14:textId="77777777" w:rsidR="005946D0" w:rsidRDefault="00B5242E">
      <w:pPr>
        <w:widowControl w:val="0"/>
        <w:spacing w:line="240" w:lineRule="auto"/>
      </w:pPr>
      <w:r>
        <w:t>https:/</w:t>
      </w:r>
      <w:r>
        <w:t>/www.ncbi.nlm.nih.gov/pmc/articles/PMC2919978/</w:t>
      </w:r>
    </w:p>
  </w:comment>
  <w:comment w:id="320" w:author="Jon Chase" w:date="2016-10-11T21:16:00Z" w:initials="">
    <w:p w14:paraId="2101170D" w14:textId="77777777" w:rsidR="005946D0" w:rsidRDefault="00B5242E">
      <w:pPr>
        <w:widowControl w:val="0"/>
        <w:spacing w:line="240" w:lineRule="auto"/>
      </w:pPr>
      <w:proofErr w:type="gramStart"/>
      <w:r>
        <w:t>these</w:t>
      </w:r>
      <w:proofErr w:type="gramEnd"/>
      <w:r>
        <w:t xml:space="preserve"> all sort of come out of </w:t>
      </w:r>
      <w:proofErr w:type="spellStart"/>
      <w:r>
        <w:t>no where</w:t>
      </w:r>
      <w:proofErr w:type="spellEnd"/>
      <w:r>
        <w:t>. What are the hypotheses, why are you measuring, how will you analyze, what will you conclude?</w:t>
      </w:r>
    </w:p>
  </w:comment>
  <w:comment w:id="323" w:author="Andy Rominger" w:date="2016-10-08T06:33:00Z" w:initials="">
    <w:p w14:paraId="41DE179A" w14:textId="77777777" w:rsidR="005946D0" w:rsidRDefault="00B5242E">
      <w:pPr>
        <w:widowControl w:val="0"/>
        <w:spacing w:line="240" w:lineRule="auto"/>
      </w:pPr>
      <w:r>
        <w:t>Christian, does this seem right?</w:t>
      </w:r>
    </w:p>
  </w:comment>
  <w:comment w:id="325" w:author="Andy Rominger" w:date="2016-10-07T05:42:00Z" w:initials="">
    <w:p w14:paraId="003C4C89" w14:textId="77777777" w:rsidR="005946D0" w:rsidRDefault="00B5242E">
      <w:pPr>
        <w:widowControl w:val="0"/>
        <w:spacing w:line="240" w:lineRule="auto"/>
      </w:pPr>
      <w:r>
        <w:t>Christian and Dan: This is just taken from the last rough draft we had.  It most likely needs help</w:t>
      </w:r>
    </w:p>
  </w:comment>
  <w:comment w:id="328" w:author="Dan Gruner" w:date="2016-10-14T03:54:00Z" w:initials="">
    <w:p w14:paraId="2450D23A" w14:textId="77777777" w:rsidR="005946D0" w:rsidRDefault="00B5242E">
      <w:pPr>
        <w:widowControl w:val="0"/>
        <w:spacing w:line="240" w:lineRule="auto"/>
      </w:pPr>
      <w:proofErr w:type="spellStart"/>
      <w:r>
        <w:t>Kampe</w:t>
      </w:r>
      <w:proofErr w:type="spellEnd"/>
      <w:r>
        <w:t xml:space="preserve">, T. U., B. R. Johnson, M. </w:t>
      </w:r>
      <w:proofErr w:type="spellStart"/>
      <w:r>
        <w:t>Kuester</w:t>
      </w:r>
      <w:proofErr w:type="spellEnd"/>
      <w:r>
        <w:t>, and M. Keller. 2010. NEON: the first continental-scale ecological observatory w</w:t>
      </w:r>
      <w:r>
        <w:t>ith airborne remote sensing of vegetation canopy biochemistry and structure. Journal of Applied Remote Sensing 4:043510-043510-043524.</w:t>
      </w:r>
    </w:p>
  </w:comment>
  <w:comment w:id="334" w:author="Andy Rominger" w:date="2016-10-11T21:25:00Z" w:initials="">
    <w:p w14:paraId="4B9DC639" w14:textId="77777777" w:rsidR="005946D0" w:rsidRDefault="00B5242E">
      <w:pPr>
        <w:widowControl w:val="0"/>
        <w:spacing w:line="240" w:lineRule="auto"/>
      </w:pPr>
      <w:r>
        <w:t>Jon: anything in particular you'd like to see in this section I'd love to hear about it!</w:t>
      </w:r>
    </w:p>
  </w:comment>
  <w:comment w:id="335" w:author="Jon Chase" w:date="2016-10-11T21:25:00Z" w:initials="">
    <w:p w14:paraId="7ECA680C" w14:textId="77777777" w:rsidR="005946D0" w:rsidRDefault="00B5242E">
      <w:pPr>
        <w:widowControl w:val="0"/>
        <w:spacing w:line="240" w:lineRule="auto"/>
      </w:pPr>
      <w:r>
        <w:t>Not su</w:t>
      </w:r>
      <w:r>
        <w:t>re what you're trying to do here.  I think this whole 'theory' thing needs to come right up front as developing and testing hypotheses, here it seems a bit as an afterthought</w:t>
      </w:r>
    </w:p>
  </w:comment>
  <w:comment w:id="343" w:author="Jon Chase" w:date="2016-10-11T21:27:00Z" w:initials="">
    <w:p w14:paraId="3606916A" w14:textId="77777777" w:rsidR="005946D0" w:rsidRDefault="00B5242E">
      <w:pPr>
        <w:widowControl w:val="0"/>
        <w:spacing w:line="240" w:lineRule="auto"/>
      </w:pPr>
      <w:proofErr w:type="gramStart"/>
      <w:r>
        <w:t>again</w:t>
      </w:r>
      <w:proofErr w:type="gramEnd"/>
      <w:r>
        <w:t>, this seems like an afterthought.  Either nail it and present it much earlier, or leave</w:t>
      </w:r>
      <w:r>
        <w:t>...</w:t>
      </w:r>
    </w:p>
  </w:comment>
  <w:comment w:id="351" w:author="Jon Chase" w:date="2016-10-11T21:28:00Z" w:initials="">
    <w:p w14:paraId="35056F7E" w14:textId="77777777" w:rsidR="005946D0" w:rsidRDefault="00B5242E">
      <w:pPr>
        <w:widowControl w:val="0"/>
        <w:spacing w:line="240" w:lineRule="auto"/>
      </w:pPr>
      <w:r>
        <w:t>OK, this is cool...but again, you haven't t</w:t>
      </w:r>
      <w:r>
        <w:t>alked about this much at all previously, and it needs to come out at the very start.</w:t>
      </w:r>
    </w:p>
  </w:comment>
  <w:comment w:id="370" w:author="Jon Chase" w:date="2016-10-11T21:21:00Z" w:initials="">
    <w:p w14:paraId="2C930267" w14:textId="77777777" w:rsidR="005946D0" w:rsidRDefault="00B5242E">
      <w:pPr>
        <w:widowControl w:val="0"/>
        <w:spacing w:line="240" w:lineRule="auto"/>
      </w:pPr>
      <w:proofErr w:type="gramStart"/>
      <w:r>
        <w:t>are</w:t>
      </w:r>
      <w:proofErr w:type="gramEnd"/>
      <w:r>
        <w:t xml:space="preserve"> you quantifying evolutionary patterns?  Or just quantifying </w:t>
      </w:r>
      <w:proofErr w:type="spellStart"/>
      <w:r>
        <w:t>macroevolutionary</w:t>
      </w:r>
      <w:proofErr w:type="spellEnd"/>
      <w:r>
        <w:t xml:space="preserve"> patterns to infer different evolutionary</w:t>
      </w:r>
      <w:r>
        <w:t xml:space="preserve"> processes?</w:t>
      </w:r>
    </w:p>
  </w:comment>
  <w:comment w:id="367" w:author="Andy Rominger" w:date="2016-10-08T06:42:00Z" w:initials="">
    <w:p w14:paraId="1ECFE3CA" w14:textId="77777777" w:rsidR="005946D0" w:rsidRDefault="00B5242E">
      <w:pPr>
        <w:widowControl w:val="0"/>
        <w:spacing w:line="240" w:lineRule="auto"/>
      </w:pPr>
      <w:r>
        <w:t xml:space="preserve">Henrik, </w:t>
      </w:r>
      <w:proofErr w:type="spellStart"/>
      <w:r>
        <w:t>Eoin</w:t>
      </w:r>
      <w:proofErr w:type="spellEnd"/>
      <w:r>
        <w:t>, Javier: do you all feel good about this section?</w:t>
      </w:r>
    </w:p>
  </w:comment>
  <w:comment w:id="368" w:author="Javier Ceja Navarro" w:date="2016-10-08T01:22:00Z" w:initials="">
    <w:p w14:paraId="286282F8" w14:textId="77777777" w:rsidR="005946D0" w:rsidRDefault="00B5242E">
      <w:pPr>
        <w:widowControl w:val="0"/>
        <w:spacing w:line="240" w:lineRule="auto"/>
      </w:pPr>
      <w:proofErr w:type="gramStart"/>
      <w:r>
        <w:t>still</w:t>
      </w:r>
      <w:proofErr w:type="gramEnd"/>
      <w:r>
        <w:t xml:space="preserve"> needs work on the arthropod-associated microbes... sub-sampling to separate replicated individuals, DNA extraction, microbiome analyses, input to model to t</w:t>
      </w:r>
      <w:r>
        <w:t xml:space="preserve">est associations and relation to different tested hypotheses.  Perhaps a figure of this next to the one you have of the pipeline for </w:t>
      </w:r>
      <w:proofErr w:type="spellStart"/>
      <w:r>
        <w:t>metabarcoding</w:t>
      </w:r>
      <w:proofErr w:type="spellEnd"/>
      <w:r>
        <w:t xml:space="preserve"> -</w:t>
      </w:r>
    </w:p>
  </w:comment>
  <w:comment w:id="369" w:author="Andy Rominger" w:date="2016-10-08T06:42:00Z" w:initials="">
    <w:p w14:paraId="66471B9D" w14:textId="77777777" w:rsidR="005946D0" w:rsidRDefault="00B5242E">
      <w:pPr>
        <w:widowControl w:val="0"/>
        <w:spacing w:line="240" w:lineRule="auto"/>
      </w:pPr>
      <w:r>
        <w:t>A note has been added that we'll reserve some specimens for microbiome analysis and there's a new section b</w:t>
      </w:r>
      <w:r>
        <w:t xml:space="preserve">elow which clarifies the details of how this will be done.  If you and </w:t>
      </w:r>
      <w:proofErr w:type="spellStart"/>
      <w:r>
        <w:t>Eoin</w:t>
      </w:r>
      <w:proofErr w:type="spellEnd"/>
      <w:r>
        <w:t xml:space="preserve"> and Henrik could add to that section that would be great!</w:t>
      </w:r>
    </w:p>
  </w:comment>
  <w:comment w:id="383" w:author="Henrik Krehenwinkel" w:date="2016-10-07T10:41:00Z" w:initials="">
    <w:p w14:paraId="50FB46BA" w14:textId="77777777" w:rsidR="005946D0" w:rsidRDefault="00B5242E">
      <w:pPr>
        <w:widowControl w:val="0"/>
        <w:spacing w:line="240" w:lineRule="auto"/>
      </w:pPr>
      <w:proofErr w:type="gramStart"/>
      <w:r>
        <w:t>amount</w:t>
      </w:r>
      <w:proofErr w:type="gramEnd"/>
      <w:r>
        <w:t xml:space="preserve"> of DNA and also amount of tissue of the taxa</w:t>
      </w:r>
    </w:p>
  </w:comment>
  <w:comment w:id="402" w:author="Jon Chase" w:date="2016-10-11T21:25:00Z" w:initials="">
    <w:p w14:paraId="52D52E9A" w14:textId="77777777" w:rsidR="005946D0" w:rsidRDefault="00B5242E">
      <w:pPr>
        <w:widowControl w:val="0"/>
        <w:spacing w:line="240" w:lineRule="auto"/>
      </w:pPr>
      <w:proofErr w:type="gramStart"/>
      <w:r>
        <w:t>another</w:t>
      </w:r>
      <w:proofErr w:type="gramEnd"/>
      <w:r>
        <w:t xml:space="preserve"> thing that sort of comes out of nowhere.  I know you guys want to do this network stuff, but it's not really been introduced at all</w:t>
      </w:r>
      <w:proofErr w:type="gramStart"/>
      <w:r>
        <w:t>..</w:t>
      </w:r>
      <w:proofErr w:type="gramEnd"/>
      <w:r>
        <w:t xml:space="preserve">   </w:t>
      </w:r>
      <w:proofErr w:type="gramStart"/>
      <w:r>
        <w:t>what</w:t>
      </w:r>
      <w:proofErr w:type="gramEnd"/>
      <w:r>
        <w:t xml:space="preserve"> are the hypotheses, how will you ana</w:t>
      </w:r>
      <w:r>
        <w:t xml:space="preserve">lyze, what will you test, </w:t>
      </w:r>
      <w:proofErr w:type="spellStart"/>
      <w:r>
        <w:t>etc</w:t>
      </w:r>
      <w:proofErr w:type="spellEnd"/>
      <w:r>
        <w:t>?</w:t>
      </w:r>
    </w:p>
  </w:comment>
  <w:comment w:id="405" w:author="Andy Rominger" w:date="2016-10-08T06:42:00Z" w:initials="">
    <w:p w14:paraId="5769AC66" w14:textId="77777777" w:rsidR="005946D0" w:rsidRDefault="00B5242E">
      <w:pPr>
        <w:widowControl w:val="0"/>
        <w:spacing w:line="240" w:lineRule="auto"/>
      </w:pPr>
      <w:r>
        <w:t xml:space="preserve">Henrik, Javier and </w:t>
      </w:r>
      <w:proofErr w:type="spellStart"/>
      <w:r>
        <w:t>Eoin</w:t>
      </w:r>
      <w:proofErr w:type="spellEnd"/>
      <w:r>
        <w:t>: can you add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97BDD1" w15:done="0"/>
  <w15:commentEx w15:paraId="6A59C3C1" w15:done="0"/>
  <w15:commentEx w15:paraId="723D6995" w15:done="0"/>
  <w15:commentEx w15:paraId="39086567" w15:done="0"/>
  <w15:commentEx w15:paraId="1226E608" w15:done="0"/>
  <w15:commentEx w15:paraId="79536A90" w15:done="0"/>
  <w15:commentEx w15:paraId="065D1839" w15:done="0"/>
  <w15:commentEx w15:paraId="3C76E6D3" w15:done="0"/>
  <w15:commentEx w15:paraId="3881F542" w15:done="0"/>
  <w15:commentEx w15:paraId="6CAABF30" w15:done="0"/>
  <w15:commentEx w15:paraId="6D7588F3" w15:done="0"/>
  <w15:commentEx w15:paraId="5113BD80" w15:done="0"/>
  <w15:commentEx w15:paraId="7D59AEA3" w15:done="0"/>
  <w15:commentEx w15:paraId="748DACEE" w15:done="0"/>
  <w15:commentEx w15:paraId="7A302144" w15:done="0"/>
  <w15:commentEx w15:paraId="237922D1" w15:done="0"/>
  <w15:commentEx w15:paraId="7939822A" w15:done="0"/>
  <w15:commentEx w15:paraId="2E438816" w15:done="0"/>
  <w15:commentEx w15:paraId="6FC86D29" w15:done="0"/>
  <w15:commentEx w15:paraId="5600D1EF" w15:done="0"/>
  <w15:commentEx w15:paraId="7882902B" w15:done="0"/>
  <w15:commentEx w15:paraId="44AAC66F" w15:done="0"/>
  <w15:commentEx w15:paraId="668B6D62" w15:done="0"/>
  <w15:commentEx w15:paraId="48469724" w15:done="0"/>
  <w15:commentEx w15:paraId="57210DDA" w15:done="0"/>
  <w15:commentEx w15:paraId="167373A1" w15:done="0"/>
  <w15:commentEx w15:paraId="6627A753" w15:done="0"/>
  <w15:commentEx w15:paraId="1A4B1211" w15:done="0"/>
  <w15:commentEx w15:paraId="4D00D3C4" w15:done="0"/>
  <w15:commentEx w15:paraId="33C8EBE2" w15:done="0"/>
  <w15:commentEx w15:paraId="3E0E033C" w15:done="0"/>
  <w15:commentEx w15:paraId="3A9EEF3C" w15:done="0"/>
  <w15:commentEx w15:paraId="7E4CB3D9" w15:done="0"/>
  <w15:commentEx w15:paraId="5F9C90FA" w15:done="0"/>
  <w15:commentEx w15:paraId="1472BE7C" w15:done="0"/>
  <w15:commentEx w15:paraId="11025199" w15:done="0"/>
  <w15:commentEx w15:paraId="2101170D" w15:done="0"/>
  <w15:commentEx w15:paraId="41DE179A" w15:done="0"/>
  <w15:commentEx w15:paraId="003C4C89" w15:done="0"/>
  <w15:commentEx w15:paraId="2450D23A" w15:done="0"/>
  <w15:commentEx w15:paraId="4B9DC639" w15:done="0"/>
  <w15:commentEx w15:paraId="7ECA680C" w15:done="0"/>
  <w15:commentEx w15:paraId="3606916A" w15:done="0"/>
  <w15:commentEx w15:paraId="35056F7E" w15:done="0"/>
  <w15:commentEx w15:paraId="2C930267" w15:done="0"/>
  <w15:commentEx w15:paraId="1ECFE3CA" w15:done="0"/>
  <w15:commentEx w15:paraId="286282F8" w15:done="0"/>
  <w15:commentEx w15:paraId="66471B9D" w15:done="0"/>
  <w15:commentEx w15:paraId="50FB46BA" w15:done="0"/>
  <w15:commentEx w15:paraId="52D52E9A" w15:done="0"/>
  <w15:commentEx w15:paraId="5769AC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25EE"/>
    <w:multiLevelType w:val="multilevel"/>
    <w:tmpl w:val="878EC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4D6FB1"/>
    <w:multiLevelType w:val="multilevel"/>
    <w:tmpl w:val="6DE42E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FFE4586"/>
    <w:multiLevelType w:val="multilevel"/>
    <w:tmpl w:val="BA84062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en Schneider">
    <w15:presenceInfo w15:providerId="None" w15:userId="Linden Schnei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D0"/>
    <w:rsid w:val="00395CC9"/>
    <w:rsid w:val="005946D0"/>
    <w:rsid w:val="009F48C1"/>
    <w:rsid w:val="00B5242E"/>
    <w:rsid w:val="00B80C06"/>
    <w:rsid w:val="00FF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2E46"/>
  <w15:docId w15:val="{78C148E2-3DA7-439F-A028-21EDA501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F48C1"/>
    <w:rPr>
      <w:b/>
      <w:bCs/>
    </w:rPr>
  </w:style>
  <w:style w:type="character" w:customStyle="1" w:styleId="CommentSubjectChar">
    <w:name w:val="Comment Subject Char"/>
    <w:basedOn w:val="CommentTextChar"/>
    <w:link w:val="CommentSubject"/>
    <w:uiPriority w:val="99"/>
    <w:semiHidden/>
    <w:rsid w:val="009F48C1"/>
    <w:rPr>
      <w:b/>
      <w:bCs/>
      <w:sz w:val="20"/>
      <w:szCs w:val="20"/>
    </w:rPr>
  </w:style>
  <w:style w:type="paragraph" w:styleId="BalloonText">
    <w:name w:val="Balloon Text"/>
    <w:basedOn w:val="Normal"/>
    <w:link w:val="BalloonTextChar"/>
    <w:uiPriority w:val="99"/>
    <w:semiHidden/>
    <w:unhideWhenUsed/>
    <w:rsid w:val="009F48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8C1"/>
    <w:rPr>
      <w:rFonts w:ascii="Segoe UI" w:hAnsi="Segoe UI" w:cs="Segoe UI"/>
      <w:sz w:val="18"/>
      <w:szCs w:val="18"/>
    </w:rPr>
  </w:style>
  <w:style w:type="paragraph" w:styleId="ListParagraph">
    <w:name w:val="List Paragraph"/>
    <w:basedOn w:val="Normal"/>
    <w:uiPriority w:val="34"/>
    <w:qFormat/>
    <w:rsid w:val="00B8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5911</Words>
  <Characters>33696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Linden Schneider</dc:creator>
  <cp:lastModifiedBy>Linden Schneider</cp:lastModifiedBy>
  <cp:revision>2</cp:revision>
  <dcterms:created xsi:type="dcterms:W3CDTF">2016-10-13T22:11:00Z</dcterms:created>
  <dcterms:modified xsi:type="dcterms:W3CDTF">2016-10-13T22:11:00Z</dcterms:modified>
</cp:coreProperties>
</file>