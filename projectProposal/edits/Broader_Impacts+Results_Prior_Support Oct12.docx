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C7D40" w14:textId="77777777" w:rsidR="00FD1D4F" w:rsidRPr="002C65FE" w:rsidRDefault="00FD1D4F" w:rsidP="002C65FE">
      <w:pPr>
        <w:widowControl w:val="0"/>
        <w:tabs>
          <w:tab w:val="left" w:pos="220"/>
          <w:tab w:val="left" w:pos="720"/>
        </w:tabs>
        <w:autoSpaceDE w:val="0"/>
        <w:autoSpaceDN w:val="0"/>
        <w:adjustRightInd w:val="0"/>
        <w:spacing w:after="40" w:line="240" w:lineRule="auto"/>
        <w:rPr>
          <w:rFonts w:ascii="Times New Roman" w:hAnsi="Times New Roman" w:cs="Times New Roman"/>
          <w:b/>
          <w:bCs/>
          <w:smallCaps/>
          <w:color w:val="222222"/>
          <w:sz w:val="23"/>
          <w:szCs w:val="23"/>
        </w:rPr>
      </w:pPr>
      <w:r w:rsidRPr="002C65FE">
        <w:rPr>
          <w:rFonts w:ascii="Times New Roman" w:hAnsi="Times New Roman" w:cs="Times New Roman"/>
          <w:b/>
          <w:bCs/>
          <w:smallCaps/>
          <w:color w:val="222222"/>
          <w:sz w:val="23"/>
          <w:szCs w:val="23"/>
        </w:rPr>
        <w:t>8. Broader Impacts</w:t>
      </w:r>
    </w:p>
    <w:p w14:paraId="5B5DF463" w14:textId="3384B4AB" w:rsidR="00AB776F" w:rsidRPr="002C65FE" w:rsidRDefault="00FD1D4F" w:rsidP="002C65FE">
      <w:pPr>
        <w:pStyle w:val="BodyText"/>
        <w:widowControl w:val="0"/>
        <w:spacing w:after="80" w:line="240" w:lineRule="auto"/>
        <w:ind w:firstLine="0"/>
        <w:rPr>
          <w:sz w:val="23"/>
          <w:szCs w:val="23"/>
        </w:rPr>
      </w:pPr>
      <w:r w:rsidRPr="002C65FE">
        <w:rPr>
          <w:sz w:val="23"/>
          <w:szCs w:val="23"/>
        </w:rPr>
        <w:t xml:space="preserve">The research will train 3 postdocs, including one who will serve as PI for the proposal and gain experience in leading the effort. It will also train </w:t>
      </w:r>
      <w:r w:rsidR="0012029E" w:rsidRPr="002C65FE">
        <w:rPr>
          <w:sz w:val="23"/>
          <w:szCs w:val="23"/>
        </w:rPr>
        <w:t>2</w:t>
      </w:r>
      <w:r w:rsidRPr="002C65FE">
        <w:rPr>
          <w:sz w:val="23"/>
          <w:szCs w:val="23"/>
        </w:rPr>
        <w:t xml:space="preserve"> graduate student</w:t>
      </w:r>
      <w:r w:rsidR="0012029E" w:rsidRPr="002C65FE">
        <w:rPr>
          <w:sz w:val="23"/>
          <w:szCs w:val="23"/>
        </w:rPr>
        <w:t>s</w:t>
      </w:r>
      <w:r w:rsidRPr="002C65FE">
        <w:rPr>
          <w:sz w:val="23"/>
          <w:szCs w:val="23"/>
        </w:rPr>
        <w:t xml:space="preserve">, and </w:t>
      </w:r>
      <w:del w:id="0" w:author="DSG" w:date="2016-10-12T10:44:00Z">
        <w:r w:rsidRPr="002C65FE" w:rsidDel="002E47E2">
          <w:rPr>
            <w:sz w:val="23"/>
            <w:szCs w:val="23"/>
          </w:rPr>
          <w:delText>3</w:delText>
        </w:r>
      </w:del>
      <w:ins w:id="1" w:author="DSG" w:date="2016-10-12T10:44:00Z">
        <w:r w:rsidR="002E47E2">
          <w:rPr>
            <w:sz w:val="23"/>
            <w:szCs w:val="23"/>
          </w:rPr>
          <w:t>~</w:t>
        </w:r>
      </w:ins>
      <w:del w:id="2" w:author="DSG" w:date="2016-10-12T10:44:00Z">
        <w:r w:rsidRPr="002C65FE" w:rsidDel="002E47E2">
          <w:rPr>
            <w:sz w:val="23"/>
            <w:szCs w:val="23"/>
          </w:rPr>
          <w:delText>-</w:delText>
        </w:r>
      </w:del>
      <w:r w:rsidRPr="002C65FE">
        <w:rPr>
          <w:sz w:val="23"/>
          <w:szCs w:val="23"/>
        </w:rPr>
        <w:t xml:space="preserve">12 undergraduates, at the intersection between </w:t>
      </w:r>
      <w:proofErr w:type="spellStart"/>
      <w:r w:rsidRPr="002C65FE">
        <w:rPr>
          <w:sz w:val="23"/>
          <w:szCs w:val="23"/>
        </w:rPr>
        <w:t>macroecology</w:t>
      </w:r>
      <w:proofErr w:type="spellEnd"/>
      <w:r w:rsidRPr="002C65FE">
        <w:rPr>
          <w:sz w:val="23"/>
          <w:szCs w:val="23"/>
        </w:rPr>
        <w:t xml:space="preserve"> and evolution, and across microbes to </w:t>
      </w:r>
      <w:proofErr w:type="spellStart"/>
      <w:r w:rsidRPr="002C65FE">
        <w:rPr>
          <w:sz w:val="23"/>
          <w:szCs w:val="23"/>
        </w:rPr>
        <w:t>macroorganisms</w:t>
      </w:r>
      <w:proofErr w:type="spellEnd"/>
      <w:r w:rsidRPr="002C65FE">
        <w:rPr>
          <w:sz w:val="23"/>
          <w:szCs w:val="23"/>
        </w:rPr>
        <w:t xml:space="preserve">. </w:t>
      </w:r>
    </w:p>
    <w:p w14:paraId="3E7568C9" w14:textId="77777777" w:rsidR="00041926" w:rsidRPr="002C65FE" w:rsidRDefault="00FD1D4F" w:rsidP="002C65FE">
      <w:pPr>
        <w:widowControl w:val="0"/>
        <w:spacing w:after="60" w:line="240" w:lineRule="auto"/>
        <w:rPr>
          <w:rFonts w:ascii="Times New Roman" w:hAnsi="Times New Roman" w:cs="Times New Roman"/>
          <w:sz w:val="23"/>
          <w:szCs w:val="23"/>
        </w:rPr>
      </w:pPr>
      <w:r w:rsidRPr="002C65FE">
        <w:rPr>
          <w:rFonts w:ascii="Times New Roman" w:hAnsi="Times New Roman" w:cs="Times New Roman"/>
          <w:sz w:val="23"/>
          <w:szCs w:val="23"/>
        </w:rPr>
        <w:t xml:space="preserve">We will </w:t>
      </w:r>
      <w:r w:rsidR="009B2934" w:rsidRPr="002C65FE">
        <w:rPr>
          <w:rFonts w:ascii="Times New Roman" w:hAnsi="Times New Roman" w:cs="Times New Roman"/>
          <w:sz w:val="23"/>
          <w:szCs w:val="23"/>
        </w:rPr>
        <w:t xml:space="preserve">use the rich natural and dynamic landscape of Hawaii, and the acute environmental issues affecting the </w:t>
      </w:r>
      <w:r w:rsidR="00041926" w:rsidRPr="002C65FE">
        <w:rPr>
          <w:rFonts w:ascii="Times New Roman" w:hAnsi="Times New Roman" w:cs="Times New Roman"/>
          <w:sz w:val="23"/>
          <w:szCs w:val="23"/>
        </w:rPr>
        <w:t xml:space="preserve">environment, to build a program of education and outreach. The PIs are already well </w:t>
      </w:r>
      <w:r w:rsidRPr="002C65FE">
        <w:rPr>
          <w:rFonts w:ascii="Times New Roman" w:hAnsi="Times New Roman" w:cs="Times New Roman"/>
          <w:sz w:val="23"/>
          <w:szCs w:val="23"/>
        </w:rPr>
        <w:t xml:space="preserve">positioned for such activities. </w:t>
      </w:r>
      <w:r w:rsidR="00041926" w:rsidRPr="002C65FE">
        <w:rPr>
          <w:rFonts w:ascii="Times New Roman" w:hAnsi="Times New Roman" w:cs="Times New Roman"/>
          <w:sz w:val="23"/>
          <w:szCs w:val="23"/>
        </w:rPr>
        <w:t>The primary areas we plan to develop are:</w:t>
      </w:r>
    </w:p>
    <w:p w14:paraId="3941B34C" w14:textId="4A2283F9" w:rsidR="0012029E" w:rsidRPr="002C65FE" w:rsidRDefault="000E59DC" w:rsidP="002C65FE">
      <w:pPr>
        <w:pStyle w:val="ListParagraph"/>
        <w:widowControl w:val="0"/>
        <w:numPr>
          <w:ilvl w:val="0"/>
          <w:numId w:val="2"/>
        </w:numPr>
        <w:spacing w:after="60" w:line="240" w:lineRule="auto"/>
        <w:ind w:left="180" w:hanging="180"/>
        <w:rPr>
          <w:rFonts w:ascii="Times New Roman" w:hAnsi="Times New Roman" w:cs="Times New Roman"/>
          <w:sz w:val="23"/>
          <w:szCs w:val="23"/>
        </w:rPr>
      </w:pPr>
      <w:r w:rsidRPr="002C65FE">
        <w:rPr>
          <w:rFonts w:ascii="Times New Roman" w:hAnsi="Times New Roman" w:cs="Times New Roman"/>
          <w:sz w:val="23"/>
          <w:szCs w:val="23"/>
        </w:rPr>
        <w:t xml:space="preserve">Experiences for undergraduates and </w:t>
      </w:r>
      <w:commentRangeStart w:id="3"/>
      <w:r w:rsidRPr="002C65FE">
        <w:rPr>
          <w:rFonts w:ascii="Times New Roman" w:hAnsi="Times New Roman" w:cs="Times New Roman"/>
          <w:sz w:val="23"/>
          <w:szCs w:val="23"/>
        </w:rPr>
        <w:t>Masters students</w:t>
      </w:r>
      <w:commentRangeEnd w:id="3"/>
      <w:r w:rsidR="002E47E2">
        <w:rPr>
          <w:rStyle w:val="CommentReference"/>
        </w:rPr>
        <w:commentReference w:id="3"/>
      </w:r>
      <w:r w:rsidRPr="002C65FE">
        <w:rPr>
          <w:rFonts w:ascii="Times New Roman" w:hAnsi="Times New Roman" w:cs="Times New Roman"/>
          <w:sz w:val="23"/>
          <w:szCs w:val="23"/>
        </w:rPr>
        <w:t xml:space="preserve">. </w:t>
      </w:r>
      <w:r w:rsidR="00B13697" w:rsidRPr="002C65FE">
        <w:rPr>
          <w:rFonts w:ascii="Times New Roman" w:hAnsi="Times New Roman" w:cs="Times New Roman"/>
          <w:sz w:val="23"/>
          <w:szCs w:val="23"/>
        </w:rPr>
        <w:t xml:space="preserve">Building research experiences for undergraduates and Masters students from both the University of Hawaii Hilo (minority-serving, 24% Hawaiian) and the University of Hawaii Maui College (also minority-serving, 37% Hawaiian). At the University of Hawaii Hilo, we will connect with the Ecology, Evolution and Conservation Biology (EECB) and Tropical Conservation Biology and Environmental Science program (TCBES, </w:t>
      </w:r>
      <w:hyperlink r:id="rId7" w:history="1">
        <w:r w:rsidR="00B13697" w:rsidRPr="002C65FE">
          <w:rPr>
            <w:rStyle w:val="Hyperlink"/>
            <w:rFonts w:ascii="Times New Roman" w:hAnsi="Times New Roman" w:cs="Times New Roman"/>
            <w:sz w:val="23"/>
            <w:szCs w:val="23"/>
          </w:rPr>
          <w:t>http://tcbes.uhh.hawaii.edu/</w:t>
        </w:r>
      </w:hyperlink>
      <w:r w:rsidR="00B13697" w:rsidRPr="002C65FE">
        <w:rPr>
          <w:rFonts w:ascii="Times New Roman" w:hAnsi="Times New Roman" w:cs="Times New Roman"/>
          <w:sz w:val="23"/>
          <w:szCs w:val="23"/>
        </w:rPr>
        <w:t xml:space="preserve">); Gillespie is already an </w:t>
      </w:r>
      <w:r w:rsidR="00B13697" w:rsidRPr="002C65FE">
        <w:rPr>
          <w:rFonts w:ascii="Times New Roman" w:eastAsiaTheme="minorEastAsia" w:hAnsi="Times New Roman" w:cs="Times New Roman"/>
          <w:sz w:val="23"/>
          <w:szCs w:val="23"/>
        </w:rPr>
        <w:t>Affiliate Faculty member of TCBES.</w:t>
      </w:r>
      <w:del w:id="4" w:author="DSG" w:date="2016-10-12T10:38:00Z">
        <w:r w:rsidR="00B13697" w:rsidRPr="002C65FE" w:rsidDel="002E47E2">
          <w:rPr>
            <w:rFonts w:ascii="Times New Roman" w:eastAsiaTheme="minorEastAsia" w:hAnsi="Times New Roman" w:cs="Times New Roman"/>
            <w:sz w:val="23"/>
            <w:szCs w:val="23"/>
          </w:rPr>
          <w:delText xml:space="preserve">  </w:delText>
        </w:r>
      </w:del>
      <w:ins w:id="5" w:author="DSG" w:date="2016-10-12T10:38:00Z">
        <w:r w:rsidR="002E47E2">
          <w:rPr>
            <w:rFonts w:ascii="Times New Roman" w:eastAsiaTheme="minorEastAsia" w:hAnsi="Times New Roman" w:cs="Times New Roman"/>
            <w:sz w:val="23"/>
            <w:szCs w:val="23"/>
          </w:rPr>
          <w:t xml:space="preserve"> </w:t>
        </w:r>
      </w:ins>
      <w:r w:rsidR="00B13697" w:rsidRPr="002C65FE">
        <w:rPr>
          <w:rFonts w:ascii="Times New Roman" w:hAnsi="Times New Roman" w:cs="Times New Roman"/>
          <w:sz w:val="23"/>
          <w:szCs w:val="23"/>
        </w:rPr>
        <w:t xml:space="preserve">The EECB and TCBES Programs give high priority to the recruitment and training of students from groups under-represented in sciences with an emphasis on Native Hawaiian and Pacific Islanders. </w:t>
      </w:r>
      <w:r w:rsidR="00593420" w:rsidRPr="002C65FE">
        <w:rPr>
          <w:rFonts w:ascii="Times New Roman" w:hAnsi="Times New Roman" w:cs="Times New Roman"/>
          <w:sz w:val="23"/>
          <w:szCs w:val="23"/>
        </w:rPr>
        <w:t>These effor</w:t>
      </w:r>
      <w:r w:rsidR="008E643E" w:rsidRPr="002C65FE">
        <w:rPr>
          <w:rFonts w:ascii="Times New Roman" w:hAnsi="Times New Roman" w:cs="Times New Roman"/>
          <w:sz w:val="23"/>
          <w:szCs w:val="23"/>
        </w:rPr>
        <w:t xml:space="preserve">ts will be facilitated through the </w:t>
      </w:r>
      <w:r w:rsidR="00B13697" w:rsidRPr="002C65FE">
        <w:rPr>
          <w:rFonts w:ascii="Times New Roman" w:hAnsi="Times New Roman" w:cs="Times New Roman"/>
          <w:sz w:val="23"/>
          <w:szCs w:val="23"/>
        </w:rPr>
        <w:t>Pacific Internship Programs for Exploring Science (PIPES) program (</w:t>
      </w:r>
      <w:hyperlink r:id="rId8" w:history="1">
        <w:r w:rsidR="00B13697" w:rsidRPr="002C65FE">
          <w:rPr>
            <w:rStyle w:val="Hyperlink"/>
            <w:rFonts w:ascii="Times New Roman" w:hAnsi="Times New Roman" w:cs="Times New Roman"/>
            <w:sz w:val="23"/>
            <w:szCs w:val="23"/>
          </w:rPr>
          <w:t>http://www.uhh.hawaii.edu/uhintern/</w:t>
        </w:r>
      </w:hyperlink>
      <w:r w:rsidR="00B13697" w:rsidRPr="002C65FE">
        <w:rPr>
          <w:rFonts w:ascii="Times New Roman" w:hAnsi="Times New Roman" w:cs="Times New Roman"/>
          <w:sz w:val="23"/>
          <w:szCs w:val="23"/>
        </w:rPr>
        <w:t>)</w:t>
      </w:r>
      <w:r w:rsidR="008E643E" w:rsidRPr="002C65FE">
        <w:rPr>
          <w:rFonts w:ascii="Times New Roman" w:hAnsi="Times New Roman" w:cs="Times New Roman"/>
          <w:sz w:val="23"/>
          <w:szCs w:val="23"/>
        </w:rPr>
        <w:t xml:space="preserve">, a UH Hilo program </w:t>
      </w:r>
      <w:r w:rsidR="00B13697" w:rsidRPr="002C65FE">
        <w:rPr>
          <w:rFonts w:ascii="Times New Roman" w:hAnsi="Times New Roman" w:cs="Times New Roman"/>
          <w:sz w:val="23"/>
          <w:szCs w:val="23"/>
        </w:rPr>
        <w:t xml:space="preserve">designed to connect underrepresented undergraduate students, especially Native Pacific Islanders, to research internship opportunities relating to environmental issues in Hawaii; we will </w:t>
      </w:r>
      <w:del w:id="6" w:author="DSG" w:date="2016-10-12T10:43:00Z">
        <w:r w:rsidR="00B13697" w:rsidRPr="002C65FE" w:rsidDel="002E47E2">
          <w:rPr>
            <w:rFonts w:ascii="Times New Roman" w:hAnsi="Times New Roman" w:cs="Times New Roman"/>
            <w:sz w:val="23"/>
            <w:szCs w:val="23"/>
          </w:rPr>
          <w:delText>use this</w:delText>
        </w:r>
      </w:del>
      <w:ins w:id="7" w:author="DSG" w:date="2016-10-12T10:43:00Z">
        <w:r w:rsidR="002E47E2">
          <w:rPr>
            <w:rFonts w:ascii="Times New Roman" w:hAnsi="Times New Roman" w:cs="Times New Roman"/>
            <w:sz w:val="23"/>
            <w:szCs w:val="23"/>
          </w:rPr>
          <w:t>recruit undergraduates through this</w:t>
        </w:r>
      </w:ins>
      <w:r w:rsidR="00B13697" w:rsidRPr="002C65FE">
        <w:rPr>
          <w:rFonts w:ascii="Times New Roman" w:hAnsi="Times New Roman" w:cs="Times New Roman"/>
          <w:sz w:val="23"/>
          <w:szCs w:val="23"/>
        </w:rPr>
        <w:t xml:space="preserve"> </w:t>
      </w:r>
      <w:r w:rsidR="00B13697" w:rsidRPr="00CE3BEB">
        <w:rPr>
          <w:rFonts w:ascii="Times New Roman" w:hAnsi="Times New Roman" w:cs="Times New Roman"/>
          <w:sz w:val="23"/>
          <w:szCs w:val="23"/>
        </w:rPr>
        <w:t>program</w:t>
      </w:r>
      <w:ins w:id="8" w:author="Rosemary Gillespie" w:date="2016-10-12T14:21:00Z">
        <w:r w:rsidR="00CE3BEB" w:rsidRPr="00CE3BEB">
          <w:rPr>
            <w:rFonts w:ascii="Times New Roman" w:hAnsi="Times New Roman" w:cs="Times New Roman"/>
            <w:sz w:val="23"/>
            <w:szCs w:val="23"/>
          </w:rPr>
          <w:t xml:space="preserve"> (</w:t>
        </w:r>
        <w:r w:rsidR="00CE3BEB" w:rsidRPr="00CE3BEB">
          <w:rPr>
            <w:rFonts w:ascii="Times New Roman" w:hAnsi="Times New Roman" w:cs="Times New Roman"/>
            <w:sz w:val="23"/>
            <w:szCs w:val="23"/>
            <w:rPrChange w:id="9" w:author="Rosemary Gillespie" w:date="2016-10-12T14:22:00Z">
              <w:rPr>
                <w:rFonts w:ascii="Times New Roman" w:hAnsi="Times New Roman" w:cs="Times New Roman"/>
                <w:sz w:val="23"/>
                <w:szCs w:val="23"/>
                <w:highlight w:val="yellow"/>
              </w:rPr>
            </w:rPrChange>
          </w:rPr>
          <w:t>see letter attached</w:t>
        </w:r>
        <w:r w:rsidR="00CE3BEB" w:rsidRPr="00CE3BEB">
          <w:rPr>
            <w:rFonts w:ascii="Times New Roman" w:hAnsi="Times New Roman" w:cs="Times New Roman"/>
            <w:sz w:val="23"/>
            <w:szCs w:val="23"/>
          </w:rPr>
          <w:t>)</w:t>
        </w:r>
      </w:ins>
      <w:del w:id="10" w:author="DSG" w:date="2016-10-12T10:43:00Z">
        <w:r w:rsidR="00B13697" w:rsidRPr="00CE3BEB" w:rsidDel="002E47E2">
          <w:rPr>
            <w:rFonts w:ascii="Times New Roman" w:hAnsi="Times New Roman" w:cs="Times New Roman"/>
            <w:sz w:val="23"/>
            <w:szCs w:val="23"/>
          </w:rPr>
          <w:delText xml:space="preserve"> to recruit undergraduates</w:delText>
        </w:r>
      </w:del>
      <w:r w:rsidR="00B13697" w:rsidRPr="00CE3BEB">
        <w:rPr>
          <w:rFonts w:ascii="Times New Roman" w:hAnsi="Times New Roman" w:cs="Times New Roman"/>
          <w:sz w:val="23"/>
          <w:szCs w:val="23"/>
        </w:rPr>
        <w:t xml:space="preserve">. </w:t>
      </w:r>
      <w:r w:rsidRPr="00CE3BEB">
        <w:rPr>
          <w:rFonts w:ascii="Times New Roman" w:hAnsi="Times New Roman" w:cs="Times New Roman"/>
          <w:sz w:val="23"/>
          <w:szCs w:val="23"/>
        </w:rPr>
        <w:t>The research will involve each of the undergraduates coming out into the field with researchers involved in the project. We have already established close ties with Cathy</w:t>
      </w:r>
      <w:r w:rsidRPr="002C65FE">
        <w:rPr>
          <w:rFonts w:ascii="Times New Roman" w:hAnsi="Times New Roman" w:cs="Times New Roman"/>
          <w:sz w:val="23"/>
          <w:szCs w:val="23"/>
        </w:rPr>
        <w:t xml:space="preserve"> D</w:t>
      </w:r>
      <w:r w:rsidR="0012029E" w:rsidRPr="002C65FE">
        <w:rPr>
          <w:rFonts w:ascii="Times New Roman" w:hAnsi="Times New Roman" w:cs="Times New Roman"/>
          <w:sz w:val="23"/>
          <w:szCs w:val="23"/>
        </w:rPr>
        <w:t>a</w:t>
      </w:r>
      <w:r w:rsidRPr="002C65FE">
        <w:rPr>
          <w:rFonts w:ascii="Times New Roman" w:hAnsi="Times New Roman" w:cs="Times New Roman"/>
          <w:sz w:val="23"/>
          <w:szCs w:val="23"/>
        </w:rPr>
        <w:t xml:space="preserve">venport, a faculty </w:t>
      </w:r>
      <w:bookmarkStart w:id="11" w:name="_GoBack"/>
      <w:r w:rsidRPr="006C218B">
        <w:rPr>
          <w:rFonts w:ascii="Times New Roman" w:hAnsi="Times New Roman" w:cs="Times New Roman"/>
          <w:sz w:val="23"/>
          <w:szCs w:val="23"/>
        </w:rPr>
        <w:t xml:space="preserve">member at the </w:t>
      </w:r>
      <w:ins w:id="12" w:author="Rosemary Gillespie" w:date="2016-10-12T22:40:00Z">
        <w:r w:rsidR="006C218B" w:rsidRPr="006C218B">
          <w:rPr>
            <w:rFonts w:ascii="Times New Roman" w:eastAsiaTheme="minorEastAsia" w:hAnsi="Times New Roman" w:cs="Times New Roman"/>
            <w:color w:val="453CCC"/>
            <w:sz w:val="23"/>
            <w:szCs w:val="23"/>
            <w:rPrChange w:id="13" w:author="Rosemary Gillespie" w:date="2016-10-12T22:40:00Z">
              <w:rPr>
                <w:rFonts w:ascii="Times New Roman" w:eastAsiaTheme="minorEastAsia" w:hAnsi="Times New Roman" w:cs="Times New Roman"/>
                <w:color w:val="453CCC"/>
                <w:sz w:val="30"/>
                <w:szCs w:val="30"/>
              </w:rPr>
            </w:rPrChange>
          </w:rPr>
          <w:t>University of Hawaii Maui College</w:t>
        </w:r>
        <w:r w:rsidR="006C218B" w:rsidRPr="006C218B" w:rsidDel="006C218B">
          <w:rPr>
            <w:rFonts w:ascii="Times New Roman" w:hAnsi="Times New Roman" w:cs="Times New Roman"/>
            <w:sz w:val="23"/>
            <w:szCs w:val="23"/>
          </w:rPr>
          <w:t xml:space="preserve"> </w:t>
        </w:r>
      </w:ins>
      <w:del w:id="14" w:author="Rosemary Gillespie" w:date="2016-10-12T22:40:00Z">
        <w:r w:rsidRPr="006C218B" w:rsidDel="006C218B">
          <w:rPr>
            <w:rFonts w:ascii="Times New Roman" w:hAnsi="Times New Roman" w:cs="Times New Roman"/>
            <w:sz w:val="23"/>
            <w:szCs w:val="23"/>
            <w:rPrChange w:id="15" w:author="Rosemary Gillespie" w:date="2016-10-12T22:40:00Z">
              <w:rPr>
                <w:rFonts w:ascii="Times New Roman" w:hAnsi="Times New Roman" w:cs="Times New Roman"/>
                <w:sz w:val="23"/>
                <w:szCs w:val="23"/>
              </w:rPr>
            </w:rPrChange>
          </w:rPr>
          <w:delText xml:space="preserve">Maui Community College </w:delText>
        </w:r>
      </w:del>
      <w:r w:rsidRPr="006C218B">
        <w:rPr>
          <w:rFonts w:ascii="Times New Roman" w:hAnsi="Times New Roman" w:cs="Times New Roman"/>
          <w:sz w:val="23"/>
          <w:szCs w:val="23"/>
          <w:rPrChange w:id="16" w:author="Rosemary Gillespie" w:date="2016-10-12T22:40:00Z">
            <w:rPr>
              <w:rFonts w:ascii="Times New Roman" w:hAnsi="Times New Roman" w:cs="Times New Roman"/>
              <w:sz w:val="23"/>
              <w:szCs w:val="23"/>
            </w:rPr>
          </w:rPrChange>
        </w:rPr>
        <w:t>(</w:t>
      </w:r>
      <w:r w:rsidRPr="006C218B">
        <w:rPr>
          <w:rFonts w:ascii="Times New Roman" w:hAnsi="Times New Roman" w:cs="Times New Roman"/>
          <w:sz w:val="23"/>
          <w:szCs w:val="23"/>
          <w:highlight w:val="yellow"/>
          <w:rPrChange w:id="17" w:author="Rosemary Gillespie" w:date="2016-10-12T22:40:00Z">
            <w:rPr>
              <w:rFonts w:ascii="Times New Roman" w:hAnsi="Times New Roman" w:cs="Times New Roman"/>
              <w:sz w:val="23"/>
              <w:szCs w:val="23"/>
              <w:highlight w:val="yellow"/>
            </w:rPr>
          </w:rPrChange>
        </w:rPr>
        <w:t>see letter attached</w:t>
      </w:r>
      <w:r w:rsidRPr="006C218B">
        <w:rPr>
          <w:rFonts w:ascii="Times New Roman" w:hAnsi="Times New Roman" w:cs="Times New Roman"/>
          <w:sz w:val="23"/>
          <w:szCs w:val="23"/>
          <w:rPrChange w:id="18" w:author="Rosemary Gillespie" w:date="2016-10-12T22:40:00Z">
            <w:rPr>
              <w:rFonts w:ascii="Times New Roman" w:hAnsi="Times New Roman" w:cs="Times New Roman"/>
              <w:sz w:val="23"/>
              <w:szCs w:val="23"/>
            </w:rPr>
          </w:rPrChange>
        </w:rPr>
        <w:t>). The students will assist in field sampling at specific locations associated with the main sampling locations for the</w:t>
      </w:r>
      <w:r w:rsidRPr="002C65FE">
        <w:rPr>
          <w:rFonts w:ascii="Times New Roman" w:hAnsi="Times New Roman" w:cs="Times New Roman"/>
          <w:sz w:val="23"/>
          <w:szCs w:val="23"/>
        </w:rPr>
        <w:t xml:space="preserve"> </w:t>
      </w:r>
      <w:bookmarkEnd w:id="11"/>
      <w:r w:rsidRPr="002C65FE">
        <w:rPr>
          <w:rFonts w:ascii="Times New Roman" w:hAnsi="Times New Roman" w:cs="Times New Roman"/>
          <w:sz w:val="23"/>
          <w:szCs w:val="23"/>
        </w:rPr>
        <w:t>overall grant program. Specific projects that the students could conduct are as follows (</w:t>
      </w:r>
      <w:proofErr w:type="spellStart"/>
      <w:r w:rsidRPr="002C65FE">
        <w:rPr>
          <w:rFonts w:ascii="Times New Roman" w:hAnsi="Times New Roman" w:cs="Times New Roman"/>
          <w:sz w:val="23"/>
          <w:szCs w:val="23"/>
        </w:rPr>
        <w:t>i</w:t>
      </w:r>
      <w:proofErr w:type="spellEnd"/>
      <w:r w:rsidRPr="002C65FE">
        <w:rPr>
          <w:rFonts w:ascii="Times New Roman" w:hAnsi="Times New Roman" w:cs="Times New Roman"/>
          <w:sz w:val="23"/>
          <w:szCs w:val="23"/>
        </w:rPr>
        <w:t>) comparison of species diversity of key groups of arthropods on young versus old lava flows; (ii) relationship between substrate age and diversity of targeted arthropod species</w:t>
      </w:r>
      <w:del w:id="19" w:author="DSG" w:date="2016-10-12T10:44:00Z">
        <w:r w:rsidRPr="002C65FE" w:rsidDel="002E47E2">
          <w:rPr>
            <w:rFonts w:ascii="Times New Roman" w:hAnsi="Times New Roman" w:cs="Times New Roman"/>
            <w:sz w:val="23"/>
            <w:szCs w:val="23"/>
          </w:rPr>
          <w:delText>. A</w:delText>
        </w:r>
      </w:del>
      <w:ins w:id="20" w:author="DSG" w:date="2016-10-12T10:44:00Z">
        <w:r w:rsidR="002E47E2">
          <w:rPr>
            <w:rFonts w:ascii="Times New Roman" w:hAnsi="Times New Roman" w:cs="Times New Roman"/>
            <w:sz w:val="23"/>
            <w:szCs w:val="23"/>
          </w:rPr>
          <w:t>; a</w:t>
        </w:r>
      </w:ins>
      <w:r w:rsidRPr="002C65FE">
        <w:rPr>
          <w:rFonts w:ascii="Times New Roman" w:hAnsi="Times New Roman" w:cs="Times New Roman"/>
          <w:sz w:val="23"/>
          <w:szCs w:val="23"/>
        </w:rPr>
        <w:t xml:space="preserve">nd </w:t>
      </w:r>
      <w:ins w:id="21" w:author="DSG" w:date="2016-10-12T10:44:00Z">
        <w:r w:rsidR="002E47E2">
          <w:rPr>
            <w:rFonts w:ascii="Times New Roman" w:hAnsi="Times New Roman" w:cs="Times New Roman"/>
            <w:sz w:val="23"/>
            <w:szCs w:val="23"/>
          </w:rPr>
          <w:t>(</w:t>
        </w:r>
      </w:ins>
      <w:r w:rsidRPr="002C65FE">
        <w:rPr>
          <w:rFonts w:ascii="Times New Roman" w:hAnsi="Times New Roman" w:cs="Times New Roman"/>
          <w:sz w:val="23"/>
          <w:szCs w:val="23"/>
        </w:rPr>
        <w:t>iii</w:t>
      </w:r>
      <w:del w:id="22" w:author="DSG" w:date="2016-10-12T10:44:00Z">
        <w:r w:rsidRPr="002C65FE" w:rsidDel="002E47E2">
          <w:rPr>
            <w:rFonts w:ascii="Times New Roman" w:hAnsi="Times New Roman" w:cs="Times New Roman"/>
            <w:sz w:val="23"/>
            <w:szCs w:val="23"/>
          </w:rPr>
          <w:delText xml:space="preserve">. </w:delText>
        </w:r>
      </w:del>
      <w:ins w:id="23" w:author="DSG" w:date="2016-10-12T10:44:00Z">
        <w:r w:rsidR="002E47E2">
          <w:rPr>
            <w:rFonts w:ascii="Times New Roman" w:hAnsi="Times New Roman" w:cs="Times New Roman"/>
            <w:sz w:val="23"/>
            <w:szCs w:val="23"/>
          </w:rPr>
          <w:t>)</w:t>
        </w:r>
        <w:r w:rsidR="002E47E2" w:rsidRPr="002C65FE">
          <w:rPr>
            <w:rFonts w:ascii="Times New Roman" w:hAnsi="Times New Roman" w:cs="Times New Roman"/>
            <w:sz w:val="23"/>
            <w:szCs w:val="23"/>
          </w:rPr>
          <w:t xml:space="preserve"> </w:t>
        </w:r>
      </w:ins>
      <w:r w:rsidRPr="002C65FE">
        <w:rPr>
          <w:rFonts w:ascii="Times New Roman" w:hAnsi="Times New Roman" w:cs="Times New Roman"/>
          <w:sz w:val="23"/>
          <w:szCs w:val="23"/>
        </w:rPr>
        <w:t>analysis of the effects of forest fragmentation (natural and human) on species diversity of targeted arthropod species.</w:t>
      </w:r>
    </w:p>
    <w:p w14:paraId="28884101" w14:textId="13F60FBB" w:rsidR="0012029E" w:rsidRPr="002C65FE" w:rsidRDefault="000E59DC" w:rsidP="002C65FE">
      <w:pPr>
        <w:pStyle w:val="ListParagraph"/>
        <w:widowControl w:val="0"/>
        <w:numPr>
          <w:ilvl w:val="0"/>
          <w:numId w:val="2"/>
        </w:numPr>
        <w:spacing w:after="60" w:line="240" w:lineRule="auto"/>
        <w:ind w:left="180" w:hanging="180"/>
        <w:rPr>
          <w:rFonts w:ascii="Times New Roman" w:hAnsi="Times New Roman" w:cs="Times New Roman"/>
          <w:sz w:val="23"/>
          <w:szCs w:val="23"/>
        </w:rPr>
      </w:pPr>
      <w:r w:rsidRPr="002C65FE">
        <w:rPr>
          <w:rFonts w:ascii="Times New Roman" w:hAnsi="Times New Roman" w:cs="Times New Roman"/>
          <w:sz w:val="23"/>
          <w:szCs w:val="23"/>
        </w:rPr>
        <w:t xml:space="preserve">Experiences for </w:t>
      </w:r>
      <w:r w:rsidR="00593420" w:rsidRPr="002C65FE">
        <w:rPr>
          <w:rFonts w:ascii="Times New Roman" w:hAnsi="Times New Roman" w:cs="Times New Roman"/>
          <w:sz w:val="23"/>
          <w:szCs w:val="23"/>
        </w:rPr>
        <w:t xml:space="preserve">High school and Middle School students. The USDA Forest Service co-leads, with the University of Hawaii at </w:t>
      </w:r>
      <w:proofErr w:type="spellStart"/>
      <w:r w:rsidR="00593420" w:rsidRPr="002C65FE">
        <w:rPr>
          <w:rFonts w:ascii="Times New Roman" w:hAnsi="Times New Roman" w:cs="Times New Roman"/>
          <w:sz w:val="23"/>
          <w:szCs w:val="23"/>
        </w:rPr>
        <w:t>Manoa</w:t>
      </w:r>
      <w:proofErr w:type="spellEnd"/>
      <w:r w:rsidR="00593420" w:rsidRPr="002C65FE">
        <w:rPr>
          <w:rFonts w:ascii="Times New Roman" w:hAnsi="Times New Roman" w:cs="Times New Roman"/>
          <w:sz w:val="23"/>
          <w:szCs w:val="23"/>
        </w:rPr>
        <w:t xml:space="preserve">, a “Teaching Change Program”. This program features over-night immersive learning experiences to students by bringing students to natural areas of Hawaii Island. </w:t>
      </w:r>
      <w:r w:rsidRPr="002C65FE">
        <w:rPr>
          <w:rFonts w:ascii="Times New Roman" w:hAnsi="Times New Roman" w:cs="Times New Roman"/>
          <w:sz w:val="23"/>
          <w:szCs w:val="23"/>
        </w:rPr>
        <w:t xml:space="preserve">The current two-day curriculum focuses on linking phenology, conservation biology, and climate change </w:t>
      </w:r>
      <w:r w:rsidR="00C81F1D" w:rsidRPr="002C65FE">
        <w:rPr>
          <w:rFonts w:ascii="Times New Roman" w:hAnsi="Times New Roman" w:cs="Times New Roman"/>
          <w:sz w:val="23"/>
          <w:szCs w:val="23"/>
        </w:rPr>
        <w:t>on the island of Hawaii</w:t>
      </w:r>
      <w:r w:rsidRPr="002C65FE">
        <w:rPr>
          <w:rFonts w:ascii="Times New Roman" w:hAnsi="Times New Roman" w:cs="Times New Roman"/>
          <w:sz w:val="23"/>
          <w:szCs w:val="23"/>
        </w:rPr>
        <w:t xml:space="preserve">. Each month students visit </w:t>
      </w:r>
      <w:r w:rsidR="00C81F1D" w:rsidRPr="002C65FE">
        <w:rPr>
          <w:rFonts w:ascii="Times New Roman" w:hAnsi="Times New Roman" w:cs="Times New Roman"/>
          <w:sz w:val="23"/>
          <w:szCs w:val="23"/>
        </w:rPr>
        <w:t>a site</w:t>
      </w:r>
      <w:r w:rsidRPr="002C65FE">
        <w:rPr>
          <w:rFonts w:ascii="Times New Roman" w:hAnsi="Times New Roman" w:cs="Times New Roman"/>
          <w:sz w:val="23"/>
          <w:szCs w:val="23"/>
        </w:rPr>
        <w:t xml:space="preserve"> to: (</w:t>
      </w:r>
      <w:proofErr w:type="spellStart"/>
      <w:r w:rsidRPr="002C65FE">
        <w:rPr>
          <w:rFonts w:ascii="Times New Roman" w:hAnsi="Times New Roman" w:cs="Times New Roman"/>
          <w:i/>
          <w:iCs/>
          <w:sz w:val="23"/>
          <w:szCs w:val="23"/>
        </w:rPr>
        <w:t>i</w:t>
      </w:r>
      <w:proofErr w:type="spellEnd"/>
      <w:r w:rsidRPr="002C65FE">
        <w:rPr>
          <w:rFonts w:ascii="Times New Roman" w:hAnsi="Times New Roman" w:cs="Times New Roman"/>
          <w:sz w:val="23"/>
          <w:szCs w:val="23"/>
        </w:rPr>
        <w:t>) learn about native forest ecosystem ecology, including disturbance regimes and the general concept of change; (</w:t>
      </w:r>
      <w:r w:rsidRPr="002C65FE">
        <w:rPr>
          <w:rFonts w:ascii="Times New Roman" w:hAnsi="Times New Roman" w:cs="Times New Roman"/>
          <w:i/>
          <w:iCs/>
          <w:sz w:val="23"/>
          <w:szCs w:val="23"/>
        </w:rPr>
        <w:t>ii</w:t>
      </w:r>
      <w:r w:rsidRPr="002C65FE">
        <w:rPr>
          <w:rFonts w:ascii="Times New Roman" w:hAnsi="Times New Roman" w:cs="Times New Roman"/>
          <w:sz w:val="23"/>
          <w:szCs w:val="23"/>
        </w:rPr>
        <w:t>) learn about human-induced climate change and its potential impact on native ecosystems; (</w:t>
      </w:r>
      <w:r w:rsidRPr="002C65FE">
        <w:rPr>
          <w:rFonts w:ascii="Times New Roman" w:hAnsi="Times New Roman" w:cs="Times New Roman"/>
          <w:i/>
          <w:iCs/>
          <w:sz w:val="23"/>
          <w:szCs w:val="23"/>
        </w:rPr>
        <w:t>iii</w:t>
      </w:r>
      <w:r w:rsidRPr="002C65FE">
        <w:rPr>
          <w:rFonts w:ascii="Times New Roman" w:hAnsi="Times New Roman" w:cs="Times New Roman"/>
          <w:sz w:val="23"/>
          <w:szCs w:val="23"/>
        </w:rPr>
        <w:t>) measure plant phenology and publish these data with the USA National Phenology Network; and (</w:t>
      </w:r>
      <w:r w:rsidRPr="002C65FE">
        <w:rPr>
          <w:rFonts w:ascii="Times New Roman" w:hAnsi="Times New Roman" w:cs="Times New Roman"/>
          <w:i/>
          <w:iCs/>
          <w:sz w:val="23"/>
          <w:szCs w:val="23"/>
        </w:rPr>
        <w:t>iv</w:t>
      </w:r>
      <w:r w:rsidRPr="002C65FE">
        <w:rPr>
          <w:rFonts w:ascii="Times New Roman" w:hAnsi="Times New Roman" w:cs="Times New Roman"/>
          <w:sz w:val="23"/>
          <w:szCs w:val="23"/>
        </w:rPr>
        <w:t xml:space="preserve">) participate in native forest bird research. With monthly trips, this program is generating a unique tropical </w:t>
      </w:r>
      <w:proofErr w:type="spellStart"/>
      <w:r w:rsidRPr="002C65FE">
        <w:rPr>
          <w:rFonts w:ascii="Times New Roman" w:hAnsi="Times New Roman" w:cs="Times New Roman"/>
          <w:sz w:val="23"/>
          <w:szCs w:val="23"/>
        </w:rPr>
        <w:t>montane</w:t>
      </w:r>
      <w:proofErr w:type="spellEnd"/>
      <w:r w:rsidRPr="002C65FE">
        <w:rPr>
          <w:rFonts w:ascii="Times New Roman" w:hAnsi="Times New Roman" w:cs="Times New Roman"/>
          <w:sz w:val="23"/>
          <w:szCs w:val="23"/>
        </w:rPr>
        <w:t xml:space="preserve"> forest dataset on plant phenology and exposes students to: (</w:t>
      </w:r>
      <w:proofErr w:type="spellStart"/>
      <w:r w:rsidRPr="002C65FE">
        <w:rPr>
          <w:rFonts w:ascii="Times New Roman" w:hAnsi="Times New Roman" w:cs="Times New Roman"/>
          <w:i/>
          <w:iCs/>
          <w:sz w:val="23"/>
          <w:szCs w:val="23"/>
        </w:rPr>
        <w:t>i</w:t>
      </w:r>
      <w:proofErr w:type="spellEnd"/>
      <w:r w:rsidRPr="002C65FE">
        <w:rPr>
          <w:rFonts w:ascii="Times New Roman" w:hAnsi="Times New Roman" w:cs="Times New Roman"/>
          <w:sz w:val="23"/>
          <w:szCs w:val="23"/>
        </w:rPr>
        <w:t>) native ecosystems that they would never otherwise have the opportunity to visit; (</w:t>
      </w:r>
      <w:r w:rsidRPr="002C65FE">
        <w:rPr>
          <w:rFonts w:ascii="Times New Roman" w:hAnsi="Times New Roman" w:cs="Times New Roman"/>
          <w:i/>
          <w:iCs/>
          <w:sz w:val="23"/>
          <w:szCs w:val="23"/>
        </w:rPr>
        <w:t>ii</w:t>
      </w:r>
      <w:r w:rsidRPr="002C65FE">
        <w:rPr>
          <w:rFonts w:ascii="Times New Roman" w:hAnsi="Times New Roman" w:cs="Times New Roman"/>
          <w:sz w:val="23"/>
          <w:szCs w:val="23"/>
        </w:rPr>
        <w:t xml:space="preserve">) the concept of plant and avian phenology and its utility for monitoring native ecosystems; </w:t>
      </w:r>
      <w:r w:rsidRPr="002C65FE">
        <w:rPr>
          <w:rFonts w:ascii="Times New Roman" w:hAnsi="Times New Roman" w:cs="Times New Roman"/>
          <w:color w:val="auto"/>
          <w:sz w:val="23"/>
          <w:szCs w:val="23"/>
        </w:rPr>
        <w:t>and (</w:t>
      </w:r>
      <w:r w:rsidRPr="002C65FE">
        <w:rPr>
          <w:rFonts w:ascii="Times New Roman" w:hAnsi="Times New Roman" w:cs="Times New Roman"/>
          <w:i/>
          <w:iCs/>
          <w:color w:val="auto"/>
          <w:sz w:val="23"/>
          <w:szCs w:val="23"/>
        </w:rPr>
        <w:t>iii</w:t>
      </w:r>
      <w:r w:rsidRPr="002C65FE">
        <w:rPr>
          <w:rFonts w:ascii="Times New Roman" w:hAnsi="Times New Roman" w:cs="Times New Roman"/>
          <w:color w:val="auto"/>
          <w:sz w:val="23"/>
          <w:szCs w:val="23"/>
        </w:rPr>
        <w:t xml:space="preserve">) the concept of change, including anthropogenic climate change. </w:t>
      </w:r>
      <w:r w:rsidR="00C81F1D" w:rsidRPr="002C65FE">
        <w:rPr>
          <w:rFonts w:ascii="Times New Roman" w:hAnsi="Times New Roman" w:cs="Times New Roman"/>
          <w:color w:val="auto"/>
          <w:sz w:val="23"/>
          <w:szCs w:val="23"/>
        </w:rPr>
        <w:t>Over</w:t>
      </w:r>
      <w:r w:rsidR="00C81F1D" w:rsidRPr="002C65FE">
        <w:rPr>
          <w:rFonts w:ascii="Times New Roman" w:hAnsi="Times New Roman" w:cs="Times New Roman"/>
          <w:sz w:val="23"/>
          <w:szCs w:val="23"/>
        </w:rPr>
        <w:t xml:space="preserve"> the past four years the program has served 400+ students.</w:t>
      </w:r>
      <w:ins w:id="24" w:author="DSG" w:date="2016-10-12T10:42:00Z">
        <w:r w:rsidR="002E47E2">
          <w:rPr>
            <w:rFonts w:ascii="Times New Roman" w:hAnsi="Times New Roman" w:cs="Times New Roman"/>
            <w:sz w:val="23"/>
            <w:szCs w:val="23"/>
          </w:rPr>
          <w:t xml:space="preserve"> </w:t>
        </w:r>
      </w:ins>
      <w:r w:rsidR="00C81F1D" w:rsidRPr="002C65FE">
        <w:rPr>
          <w:rFonts w:ascii="Times New Roman" w:hAnsi="Times New Roman" w:cs="Times New Roman"/>
          <w:color w:val="auto"/>
          <w:sz w:val="23"/>
          <w:szCs w:val="23"/>
        </w:rPr>
        <w:t xml:space="preserve">The program has a particular focus on underprivileged and underrepresented youth from Hawai‘i. It also provides Teacher Training Workshops for local teachers and offers annual Conservation Career Days for students and their families to learn about professional and educational opportunities in Hawai‘i in conservation biology and natural resource management to inspire and empower the next generation of land managers in Hawai‘i. </w:t>
      </w:r>
    </w:p>
    <w:p w14:paraId="0E328767" w14:textId="77777777" w:rsidR="00C81F1D" w:rsidRPr="002C65FE" w:rsidRDefault="00D2118F" w:rsidP="002C65FE">
      <w:pPr>
        <w:pStyle w:val="ListParagraph"/>
        <w:widowControl w:val="0"/>
        <w:numPr>
          <w:ilvl w:val="0"/>
          <w:numId w:val="2"/>
        </w:numPr>
        <w:spacing w:after="60" w:line="240" w:lineRule="auto"/>
        <w:ind w:left="180" w:hanging="180"/>
        <w:rPr>
          <w:rFonts w:ascii="Times New Roman" w:hAnsi="Times New Roman" w:cs="Times New Roman"/>
          <w:sz w:val="23"/>
          <w:szCs w:val="23"/>
        </w:rPr>
      </w:pPr>
      <w:r w:rsidRPr="002C65FE">
        <w:rPr>
          <w:rFonts w:ascii="Times New Roman" w:hAnsi="Times New Roman" w:cs="Times New Roman"/>
          <w:sz w:val="23"/>
          <w:szCs w:val="23"/>
        </w:rPr>
        <w:t xml:space="preserve">Land Management Professionals. </w:t>
      </w:r>
      <w:r w:rsidR="00C81F1D" w:rsidRPr="002C65FE">
        <w:rPr>
          <w:rFonts w:ascii="Times New Roman" w:hAnsi="Times New Roman" w:cs="Times New Roman"/>
          <w:sz w:val="23"/>
          <w:szCs w:val="23"/>
        </w:rPr>
        <w:t>Fieldwork in Hawaii will be timed to coincide with</w:t>
      </w:r>
      <w:r w:rsidR="00C81F1D" w:rsidRPr="002C65FE">
        <w:rPr>
          <w:rFonts w:ascii="Times New Roman" w:hAnsi="Times New Roman" w:cs="Times New Roman"/>
          <w:spacing w:val="-20"/>
          <w:sz w:val="23"/>
          <w:szCs w:val="23"/>
        </w:rPr>
        <w:t xml:space="preserve"> </w:t>
      </w:r>
      <w:r w:rsidR="00C81F1D" w:rsidRPr="002C65FE">
        <w:rPr>
          <w:rFonts w:ascii="Times New Roman" w:hAnsi="Times New Roman" w:cs="Times New Roman"/>
          <w:sz w:val="23"/>
          <w:szCs w:val="23"/>
        </w:rPr>
        <w:t>the annual</w:t>
      </w:r>
      <w:r w:rsidR="00C81F1D" w:rsidRPr="002C65FE">
        <w:rPr>
          <w:rFonts w:ascii="Times New Roman" w:hAnsi="Times New Roman" w:cs="Times New Roman"/>
          <w:spacing w:val="-20"/>
          <w:sz w:val="23"/>
          <w:szCs w:val="23"/>
        </w:rPr>
        <w:t xml:space="preserve"> </w:t>
      </w:r>
      <w:r w:rsidR="00C81F1D" w:rsidRPr="002C65FE">
        <w:rPr>
          <w:rFonts w:ascii="Times New Roman" w:hAnsi="Times New Roman" w:cs="Times New Roman"/>
          <w:sz w:val="23"/>
          <w:szCs w:val="23"/>
        </w:rPr>
        <w:t>Hawaii</w:t>
      </w:r>
      <w:r w:rsidR="00C81F1D" w:rsidRPr="002C65FE">
        <w:rPr>
          <w:rFonts w:ascii="Times New Roman" w:hAnsi="Times New Roman" w:cs="Times New Roman"/>
          <w:spacing w:val="-20"/>
          <w:sz w:val="23"/>
          <w:szCs w:val="23"/>
        </w:rPr>
        <w:t xml:space="preserve"> </w:t>
      </w:r>
      <w:r w:rsidR="00C81F1D" w:rsidRPr="002C65FE">
        <w:rPr>
          <w:rFonts w:ascii="Times New Roman" w:hAnsi="Times New Roman" w:cs="Times New Roman"/>
          <w:sz w:val="23"/>
          <w:szCs w:val="23"/>
        </w:rPr>
        <w:t>Conservation</w:t>
      </w:r>
      <w:r w:rsidR="00C81F1D" w:rsidRPr="002C65FE">
        <w:rPr>
          <w:rFonts w:ascii="Times New Roman" w:hAnsi="Times New Roman" w:cs="Times New Roman"/>
          <w:spacing w:val="-20"/>
          <w:sz w:val="23"/>
          <w:szCs w:val="23"/>
        </w:rPr>
        <w:t xml:space="preserve"> </w:t>
      </w:r>
      <w:r w:rsidR="00C81F1D" w:rsidRPr="002C65FE">
        <w:rPr>
          <w:rFonts w:ascii="Times New Roman" w:hAnsi="Times New Roman" w:cs="Times New Roman"/>
          <w:sz w:val="23"/>
          <w:szCs w:val="23"/>
        </w:rPr>
        <w:t xml:space="preserve">Conference, the largest gathering of people (&gt;&gt;1,000 participants) actively </w:t>
      </w:r>
      <w:r w:rsidR="00C81F1D" w:rsidRPr="002C65FE">
        <w:rPr>
          <w:rFonts w:ascii="Times New Roman" w:hAnsi="Times New Roman" w:cs="Times New Roman"/>
          <w:sz w:val="23"/>
          <w:szCs w:val="23"/>
        </w:rPr>
        <w:lastRenderedPageBreak/>
        <w:t xml:space="preserve">involved in the protection and management of Hawaii’s environment (see </w:t>
      </w:r>
      <w:hyperlink r:id="rId9" w:history="1">
        <w:r w:rsidR="00C81F1D" w:rsidRPr="002C65FE">
          <w:rPr>
            <w:rStyle w:val="Hyperlink"/>
            <w:rFonts w:ascii="Times New Roman" w:hAnsi="Times New Roman" w:cs="Times New Roman"/>
            <w:sz w:val="23"/>
            <w:szCs w:val="23"/>
          </w:rPr>
          <w:t>http://hawaiiconservation.org/</w:t>
        </w:r>
      </w:hyperlink>
      <w:r w:rsidR="00C81F1D" w:rsidRPr="002C65FE">
        <w:rPr>
          <w:rFonts w:ascii="Times New Roman" w:hAnsi="Times New Roman" w:cs="Times New Roman"/>
          <w:sz w:val="23"/>
          <w:szCs w:val="23"/>
        </w:rPr>
        <w:t xml:space="preserve">). The goal of the conference is to foster interaction between natural resource managers and the scientific community. In addition to holding a workshop to present and discuss our results at the conference, we plan to have one afternoon of round table discussion for the local community on the island of Hawaii, allowing a smaller group from university, state (DLNR), private (The Nature Conservancy of Hawaii), and federal (USGS, USFS, USDA, USFWS) agencies, and others, to discuss the work, its results and significance. </w:t>
      </w:r>
    </w:p>
    <w:p w14:paraId="43812B32" w14:textId="77777777" w:rsidR="0012029E" w:rsidRPr="002C65FE" w:rsidRDefault="00D2118F" w:rsidP="002C65FE">
      <w:pPr>
        <w:spacing w:line="240" w:lineRule="auto"/>
        <w:rPr>
          <w:rFonts w:ascii="Times New Roman" w:hAnsi="Times New Roman" w:cs="Times New Roman"/>
          <w:sz w:val="23"/>
          <w:szCs w:val="23"/>
        </w:rPr>
      </w:pPr>
      <w:r w:rsidRPr="002C65FE">
        <w:rPr>
          <w:rFonts w:ascii="Times New Roman" w:hAnsi="Times New Roman" w:cs="Times New Roman"/>
          <w:sz w:val="23"/>
          <w:szCs w:val="23"/>
        </w:rPr>
        <w:t>Besides working with local communities in Hawaii, we also plan to make use of avenues for outreach and education in Berkeley. We plan to develop a community of researchers as we have done in the past, that includes postdocs, graduate, and undergraduate students</w:t>
      </w:r>
      <w:r w:rsidR="0012029E" w:rsidRPr="002C65FE">
        <w:rPr>
          <w:rFonts w:ascii="Times New Roman" w:hAnsi="Times New Roman" w:cs="Times New Roman"/>
          <w:sz w:val="23"/>
          <w:szCs w:val="23"/>
        </w:rPr>
        <w:t>. In addition, we plan to:</w:t>
      </w:r>
    </w:p>
    <w:p w14:paraId="4D630085" w14:textId="77777777" w:rsidR="0012029E" w:rsidRPr="002C65FE" w:rsidRDefault="0012029E" w:rsidP="002C65FE">
      <w:pPr>
        <w:pStyle w:val="ListParagraph"/>
        <w:numPr>
          <w:ilvl w:val="0"/>
          <w:numId w:val="1"/>
        </w:numPr>
        <w:spacing w:line="240" w:lineRule="auto"/>
        <w:ind w:left="180" w:hanging="180"/>
        <w:rPr>
          <w:rFonts w:ascii="Times New Roman" w:hAnsi="Times New Roman" w:cs="Times New Roman"/>
          <w:sz w:val="23"/>
          <w:szCs w:val="23"/>
        </w:rPr>
      </w:pPr>
      <w:r w:rsidRPr="002C65FE">
        <w:rPr>
          <w:rFonts w:ascii="Times New Roman" w:hAnsi="Times New Roman" w:cs="Times New Roman"/>
          <w:sz w:val="23"/>
          <w:szCs w:val="23"/>
        </w:rPr>
        <w:t>W</w:t>
      </w:r>
      <w:r w:rsidR="00D2118F" w:rsidRPr="002C65FE">
        <w:rPr>
          <w:rFonts w:ascii="Times New Roman" w:hAnsi="Times New Roman" w:cs="Times New Roman"/>
          <w:sz w:val="23"/>
          <w:szCs w:val="23"/>
        </w:rPr>
        <w:t>ork with staff at the UC Berkeley Natural History Museums in the development of material for the</w:t>
      </w:r>
      <w:r w:rsidR="00D2118F" w:rsidRPr="002C65FE">
        <w:rPr>
          <w:rFonts w:ascii="Times New Roman" w:hAnsi="Times New Roman" w:cs="Times New Roman"/>
          <w:i/>
          <w:sz w:val="23"/>
          <w:szCs w:val="23"/>
        </w:rPr>
        <w:t xml:space="preserve"> Understanding Evolution</w:t>
      </w:r>
      <w:r w:rsidR="00D2118F" w:rsidRPr="002C65FE">
        <w:rPr>
          <w:rFonts w:ascii="Times New Roman" w:hAnsi="Times New Roman" w:cs="Times New Roman"/>
          <w:sz w:val="23"/>
          <w:szCs w:val="23"/>
        </w:rPr>
        <w:t xml:space="preserve"> (</w:t>
      </w:r>
      <w:hyperlink r:id="rId10" w:history="1">
        <w:r w:rsidR="00D2118F" w:rsidRPr="002C65FE">
          <w:rPr>
            <w:rStyle w:val="Hyperlink"/>
            <w:rFonts w:ascii="Times New Roman" w:hAnsi="Times New Roman" w:cs="Times New Roman"/>
            <w:sz w:val="23"/>
            <w:szCs w:val="23"/>
          </w:rPr>
          <w:t>http://evolution.berkeley.edu</w:t>
        </w:r>
      </w:hyperlink>
      <w:r w:rsidR="00D2118F" w:rsidRPr="002C65FE">
        <w:rPr>
          <w:rFonts w:ascii="Times New Roman" w:hAnsi="Times New Roman" w:cs="Times New Roman"/>
          <w:sz w:val="23"/>
          <w:szCs w:val="23"/>
        </w:rPr>
        <w:t xml:space="preserve">) web site, designed for science teachers of all grade- and experience-levels. The system, which couples elements of evolution and ecology, field and laboratory, theoretical and empirical, provides an opportunity to convey some essential yet complex concepts in a relatively straightforward manner. </w:t>
      </w:r>
    </w:p>
    <w:p w14:paraId="6A17C29C" w14:textId="77777777" w:rsidR="00D2118F" w:rsidRPr="002C65FE" w:rsidRDefault="0012029E" w:rsidP="002C65FE">
      <w:pPr>
        <w:pStyle w:val="ListParagraph"/>
        <w:numPr>
          <w:ilvl w:val="0"/>
          <w:numId w:val="1"/>
        </w:numPr>
        <w:spacing w:line="240" w:lineRule="auto"/>
        <w:ind w:left="180" w:hanging="180"/>
        <w:rPr>
          <w:rFonts w:ascii="Times New Roman" w:hAnsi="Times New Roman" w:cs="Times New Roman"/>
          <w:sz w:val="23"/>
          <w:szCs w:val="23"/>
        </w:rPr>
      </w:pPr>
      <w:r w:rsidRPr="002C65FE">
        <w:rPr>
          <w:rFonts w:ascii="Times New Roman" w:hAnsi="Times New Roman" w:cs="Times New Roman"/>
          <w:sz w:val="23"/>
          <w:szCs w:val="23"/>
        </w:rPr>
        <w:t xml:space="preserve">Use the forum provided by </w:t>
      </w:r>
      <w:r w:rsidR="00D2118F" w:rsidRPr="002C65FE">
        <w:rPr>
          <w:rFonts w:ascii="Times New Roman" w:hAnsi="Times New Roman" w:cs="Times New Roman"/>
          <w:sz w:val="23"/>
          <w:szCs w:val="23"/>
        </w:rPr>
        <w:t>LBNL’s Open House for connecting to the local community (http://www2.lbl.gov/openhouse/) and especially the Science at the Theater (</w:t>
      </w:r>
      <w:hyperlink r:id="rId11" w:history="1">
        <w:r w:rsidR="00D2118F" w:rsidRPr="002C65FE">
          <w:rPr>
            <w:rStyle w:val="Hyperlink"/>
            <w:rFonts w:ascii="Times New Roman" w:hAnsi="Times New Roman" w:cs="Times New Roman"/>
            <w:sz w:val="23"/>
            <w:szCs w:val="23"/>
          </w:rPr>
          <w:t>http://uctv.tv/scienceatthetheater/</w:t>
        </w:r>
      </w:hyperlink>
      <w:r w:rsidR="00D2118F" w:rsidRPr="002C65FE">
        <w:rPr>
          <w:rFonts w:ascii="Times New Roman" w:hAnsi="Times New Roman" w:cs="Times New Roman"/>
          <w:sz w:val="23"/>
          <w:szCs w:val="23"/>
        </w:rPr>
        <w:t>) events</w:t>
      </w:r>
      <w:r w:rsidRPr="002C65FE">
        <w:rPr>
          <w:rFonts w:ascii="Times New Roman" w:hAnsi="Times New Roman" w:cs="Times New Roman"/>
          <w:sz w:val="23"/>
          <w:szCs w:val="23"/>
        </w:rPr>
        <w:t>.</w:t>
      </w:r>
    </w:p>
    <w:p w14:paraId="2C91C1C6" w14:textId="77777777" w:rsidR="00C81F1D" w:rsidRPr="002C65FE" w:rsidRDefault="00C81F1D" w:rsidP="002C65FE">
      <w:pPr>
        <w:pStyle w:val="BodyText"/>
        <w:widowControl w:val="0"/>
        <w:spacing w:after="80" w:line="240" w:lineRule="auto"/>
        <w:ind w:firstLine="0"/>
        <w:rPr>
          <w:sz w:val="23"/>
          <w:szCs w:val="23"/>
        </w:rPr>
      </w:pPr>
    </w:p>
    <w:p w14:paraId="52040AB3" w14:textId="5A6A24BC" w:rsidR="00FD1D4F" w:rsidRPr="002C65FE" w:rsidRDefault="00AF2B35" w:rsidP="002C65FE">
      <w:pPr>
        <w:widowControl w:val="0"/>
        <w:autoSpaceDE w:val="0"/>
        <w:autoSpaceDN w:val="0"/>
        <w:adjustRightInd w:val="0"/>
        <w:spacing w:after="40" w:line="240" w:lineRule="auto"/>
        <w:rPr>
          <w:rFonts w:ascii="Times New Roman" w:hAnsi="Times New Roman" w:cs="Times New Roman"/>
          <w:b/>
          <w:bCs/>
          <w:smallCaps/>
          <w:color w:val="222222"/>
          <w:sz w:val="23"/>
          <w:szCs w:val="23"/>
        </w:rPr>
      </w:pPr>
      <w:r>
        <w:rPr>
          <w:rFonts w:ascii="Times New Roman" w:hAnsi="Times New Roman" w:cs="Times New Roman"/>
          <w:b/>
          <w:bCs/>
          <w:smallCaps/>
          <w:color w:val="222222"/>
          <w:sz w:val="23"/>
          <w:szCs w:val="23"/>
        </w:rPr>
        <w:t>9</w:t>
      </w:r>
      <w:r w:rsidR="00FD1D4F" w:rsidRPr="002C65FE">
        <w:rPr>
          <w:rFonts w:ascii="Times New Roman" w:hAnsi="Times New Roman" w:cs="Times New Roman"/>
          <w:b/>
          <w:bCs/>
          <w:smallCaps/>
          <w:color w:val="222222"/>
          <w:sz w:val="23"/>
          <w:szCs w:val="23"/>
        </w:rPr>
        <w:t>. Results of Prior NSF Support</w:t>
      </w:r>
    </w:p>
    <w:p w14:paraId="001B5C82" w14:textId="20975F10" w:rsidR="00FD1D4F" w:rsidRPr="002C65FE" w:rsidRDefault="00FD1D4F" w:rsidP="002C65FE">
      <w:pPr>
        <w:widowControl w:val="0"/>
        <w:autoSpaceDE w:val="0"/>
        <w:autoSpaceDN w:val="0"/>
        <w:adjustRightInd w:val="0"/>
        <w:spacing w:line="240" w:lineRule="auto"/>
        <w:rPr>
          <w:rFonts w:ascii="Times New Roman" w:hAnsi="Times New Roman" w:cs="Times New Roman"/>
          <w:color w:val="auto"/>
          <w:sz w:val="23"/>
          <w:szCs w:val="23"/>
        </w:rPr>
      </w:pPr>
      <w:proofErr w:type="gramStart"/>
      <w:r w:rsidRPr="002C65FE">
        <w:rPr>
          <w:rFonts w:ascii="Times New Roman" w:hAnsi="Times New Roman" w:cs="Times New Roman"/>
          <w:b/>
          <w:color w:val="auto"/>
          <w:sz w:val="23"/>
          <w:szCs w:val="23"/>
        </w:rPr>
        <w:t>Chase</w:t>
      </w:r>
      <w:r w:rsidR="004F2500">
        <w:rPr>
          <w:rFonts w:ascii="Times New Roman" w:hAnsi="Times New Roman" w:cs="Times New Roman"/>
          <w:color w:val="auto"/>
          <w:sz w:val="23"/>
          <w:szCs w:val="23"/>
        </w:rPr>
        <w:t>: DEB 0949984</w:t>
      </w:r>
      <w:r w:rsidRPr="002C65FE">
        <w:rPr>
          <w:rFonts w:ascii="Times New Roman" w:hAnsi="Times New Roman" w:cs="Times New Roman"/>
          <w:color w:val="auto"/>
          <w:sz w:val="23"/>
          <w:szCs w:val="23"/>
        </w:rPr>
        <w:t xml:space="preserve"> </w:t>
      </w:r>
      <w:r w:rsidRPr="004F2500">
        <w:rPr>
          <w:rFonts w:ascii="Times New Roman" w:hAnsi="Times New Roman" w:cs="Times New Roman"/>
          <w:i/>
          <w:color w:val="auto"/>
          <w:sz w:val="23"/>
          <w:szCs w:val="23"/>
        </w:rPr>
        <w:t>Mechanisms of species-area relationships in Ozark glades</w:t>
      </w:r>
      <w:ins w:id="25" w:author="DSG" w:date="2016-10-12T10:41:00Z">
        <w:r w:rsidR="002E47E2">
          <w:rPr>
            <w:rFonts w:ascii="Times New Roman" w:hAnsi="Times New Roman" w:cs="Times New Roman"/>
            <w:i/>
            <w:color w:val="auto"/>
            <w:sz w:val="23"/>
            <w:szCs w:val="23"/>
          </w:rPr>
          <w:t>.</w:t>
        </w:r>
      </w:ins>
      <w:proofErr w:type="gramEnd"/>
      <w:r w:rsidRPr="002C65FE">
        <w:rPr>
          <w:rFonts w:ascii="Times New Roman" w:hAnsi="Times New Roman" w:cs="Times New Roman"/>
          <w:color w:val="auto"/>
          <w:sz w:val="23"/>
          <w:szCs w:val="23"/>
        </w:rPr>
        <w:t xml:space="preserve"> </w:t>
      </w:r>
      <w:del w:id="26" w:author="DSG" w:date="2016-10-12T10:40:00Z">
        <w:r w:rsidRPr="002C65FE" w:rsidDel="002E47E2">
          <w:rPr>
            <w:rFonts w:ascii="Times New Roman" w:hAnsi="Times New Roman" w:cs="Times New Roman"/>
            <w:color w:val="auto"/>
            <w:sz w:val="23"/>
            <w:szCs w:val="23"/>
          </w:rPr>
          <w:delText>(co-PI; Tiffany Knight, PI).</w:delText>
        </w:r>
      </w:del>
      <w:del w:id="27" w:author="DSG" w:date="2016-10-12T10:38:00Z">
        <w:r w:rsidRPr="002C65FE" w:rsidDel="002E47E2">
          <w:rPr>
            <w:rFonts w:ascii="Times New Roman" w:hAnsi="Times New Roman" w:cs="Times New Roman"/>
            <w:color w:val="auto"/>
            <w:sz w:val="23"/>
            <w:szCs w:val="23"/>
          </w:rPr>
          <w:delText xml:space="preserve">  </w:delText>
        </w:r>
      </w:del>
      <w:proofErr w:type="gramStart"/>
      <w:r w:rsidRPr="002C65FE">
        <w:rPr>
          <w:rFonts w:ascii="Times New Roman" w:hAnsi="Times New Roman" w:cs="Times New Roman"/>
          <w:color w:val="auto"/>
          <w:sz w:val="23"/>
          <w:szCs w:val="23"/>
        </w:rPr>
        <w:t>2010-2015</w:t>
      </w:r>
      <w:ins w:id="28" w:author="DSG" w:date="2016-10-12T10:41:00Z">
        <w:r w:rsidR="002E47E2">
          <w:rPr>
            <w:rFonts w:ascii="Times New Roman" w:hAnsi="Times New Roman" w:cs="Times New Roman"/>
            <w:color w:val="auto"/>
            <w:sz w:val="23"/>
            <w:szCs w:val="23"/>
          </w:rPr>
          <w:t xml:space="preserve">, </w:t>
        </w:r>
        <w:r w:rsidR="002E47E2" w:rsidRPr="002C65FE">
          <w:rPr>
            <w:rFonts w:ascii="Times New Roman" w:hAnsi="Times New Roman" w:cs="Times New Roman"/>
            <w:color w:val="auto"/>
            <w:sz w:val="23"/>
            <w:szCs w:val="23"/>
          </w:rPr>
          <w:t>$748,046.00</w:t>
        </w:r>
      </w:ins>
      <w:ins w:id="29" w:author="DSG" w:date="2016-10-12T10:40:00Z">
        <w:r w:rsidR="002E47E2">
          <w:rPr>
            <w:rFonts w:ascii="Times New Roman" w:hAnsi="Times New Roman" w:cs="Times New Roman"/>
            <w:color w:val="auto"/>
            <w:sz w:val="23"/>
            <w:szCs w:val="23"/>
          </w:rPr>
          <w:t xml:space="preserve"> </w:t>
        </w:r>
        <w:r w:rsidR="002E47E2" w:rsidRPr="002C65FE">
          <w:rPr>
            <w:rFonts w:ascii="Times New Roman" w:hAnsi="Times New Roman" w:cs="Times New Roman"/>
            <w:color w:val="auto"/>
            <w:sz w:val="23"/>
            <w:szCs w:val="23"/>
          </w:rPr>
          <w:t>(co-PI; Tiffany Knight, PI)</w:t>
        </w:r>
      </w:ins>
      <w:del w:id="30" w:author="DSG" w:date="2016-10-12T10:41:00Z">
        <w:r w:rsidRPr="002C65FE" w:rsidDel="002E47E2">
          <w:rPr>
            <w:rFonts w:ascii="Times New Roman" w:hAnsi="Times New Roman" w:cs="Times New Roman"/>
            <w:color w:val="auto"/>
            <w:sz w:val="23"/>
            <w:szCs w:val="23"/>
          </w:rPr>
          <w:delText>. $748,046.00</w:delText>
        </w:r>
      </w:del>
      <w:r w:rsidRPr="002C65FE">
        <w:rPr>
          <w:rFonts w:ascii="Times New Roman" w:hAnsi="Times New Roman" w:cs="Times New Roman"/>
          <w:color w:val="auto"/>
          <w:sz w:val="23"/>
          <w:szCs w:val="23"/>
        </w:rPr>
        <w:t>.</w:t>
      </w:r>
      <w:proofErr w:type="gramEnd"/>
      <w:del w:id="31" w:author="DSG" w:date="2016-10-12T09:42:00Z">
        <w:r w:rsidRPr="002C65FE" w:rsidDel="001D0CC1">
          <w:rPr>
            <w:rFonts w:ascii="Times New Roman" w:hAnsi="Times New Roman" w:cs="Times New Roman"/>
            <w:color w:val="auto"/>
            <w:sz w:val="23"/>
            <w:szCs w:val="23"/>
          </w:rPr>
          <w:delText xml:space="preserve">  </w:delText>
        </w:r>
      </w:del>
      <w:ins w:id="32" w:author="DSG" w:date="2016-10-12T09:42:00Z">
        <w:r w:rsidR="001D0CC1">
          <w:rPr>
            <w:rFonts w:ascii="Times New Roman" w:hAnsi="Times New Roman" w:cs="Times New Roman"/>
            <w:color w:val="auto"/>
            <w:sz w:val="23"/>
            <w:szCs w:val="23"/>
          </w:rPr>
          <w:t xml:space="preserve"> </w:t>
        </w:r>
      </w:ins>
      <w:r w:rsidRPr="002C65FE">
        <w:rPr>
          <w:rFonts w:ascii="Times New Roman" w:hAnsi="Times New Roman" w:cs="Times New Roman"/>
          <w:color w:val="auto"/>
          <w:sz w:val="23"/>
          <w:szCs w:val="23"/>
          <w:u w:val="single"/>
        </w:rPr>
        <w:t>Intellectual merit</w:t>
      </w:r>
      <w:del w:id="33" w:author="DSG" w:date="2016-10-12T09:42:00Z">
        <w:r w:rsidRPr="002C65FE" w:rsidDel="001D0CC1">
          <w:rPr>
            <w:rFonts w:ascii="Times New Roman" w:hAnsi="Times New Roman" w:cs="Times New Roman"/>
            <w:color w:val="auto"/>
            <w:sz w:val="23"/>
            <w:szCs w:val="23"/>
          </w:rPr>
          <w:delText xml:space="preserve">.   </w:delText>
        </w:r>
      </w:del>
      <w:ins w:id="34" w:author="DSG" w:date="2016-10-12T09:42:00Z">
        <w:r w:rsidR="001D0CC1" w:rsidRPr="002C65FE">
          <w:rPr>
            <w:rFonts w:ascii="Times New Roman" w:hAnsi="Times New Roman" w:cs="Times New Roman"/>
            <w:color w:val="auto"/>
            <w:sz w:val="23"/>
            <w:szCs w:val="23"/>
          </w:rPr>
          <w:t>.</w:t>
        </w:r>
        <w:r w:rsidR="001D0CC1">
          <w:rPr>
            <w:rFonts w:ascii="Times New Roman" w:hAnsi="Times New Roman" w:cs="Times New Roman"/>
            <w:color w:val="auto"/>
            <w:sz w:val="23"/>
            <w:szCs w:val="23"/>
          </w:rPr>
          <w:t xml:space="preserve"> </w:t>
        </w:r>
      </w:ins>
      <w:r w:rsidRPr="002C65FE">
        <w:rPr>
          <w:rFonts w:ascii="Times New Roman" w:hAnsi="Times New Roman" w:cs="Times New Roman"/>
          <w:color w:val="auto"/>
          <w:sz w:val="23"/>
          <w:szCs w:val="23"/>
        </w:rPr>
        <w:t xml:space="preserve">The observation that larger areas typically support more species is the basis for the species-area relationship, one of the oldest and </w:t>
      </w:r>
      <w:proofErr w:type="gramStart"/>
      <w:r w:rsidRPr="002C65FE">
        <w:rPr>
          <w:rFonts w:ascii="Times New Roman" w:hAnsi="Times New Roman" w:cs="Times New Roman"/>
          <w:color w:val="auto"/>
          <w:sz w:val="23"/>
          <w:szCs w:val="23"/>
        </w:rPr>
        <w:t>best known</w:t>
      </w:r>
      <w:proofErr w:type="gramEnd"/>
      <w:r w:rsidRPr="002C65FE">
        <w:rPr>
          <w:rFonts w:ascii="Times New Roman" w:hAnsi="Times New Roman" w:cs="Times New Roman"/>
          <w:color w:val="auto"/>
          <w:sz w:val="23"/>
          <w:szCs w:val="23"/>
        </w:rPr>
        <w:t xml:space="preserve"> relationships in ecology. Nevertheless, the mechanisms underlying this relationship remain poorly understood.</w:t>
      </w:r>
      <w:del w:id="35" w:author="DSG" w:date="2016-10-12T09:42:00Z">
        <w:r w:rsidRPr="002C65FE" w:rsidDel="001D0CC1">
          <w:rPr>
            <w:rFonts w:ascii="Times New Roman" w:hAnsi="Times New Roman" w:cs="Times New Roman"/>
            <w:color w:val="auto"/>
            <w:sz w:val="23"/>
            <w:szCs w:val="23"/>
          </w:rPr>
          <w:delText xml:space="preserve">  </w:delText>
        </w:r>
      </w:del>
      <w:ins w:id="36" w:author="DSG" w:date="2016-10-12T09:42:00Z">
        <w:r w:rsidR="001D0CC1">
          <w:rPr>
            <w:rFonts w:ascii="Times New Roman" w:hAnsi="Times New Roman" w:cs="Times New Roman"/>
            <w:color w:val="auto"/>
            <w:sz w:val="23"/>
            <w:szCs w:val="23"/>
          </w:rPr>
          <w:t xml:space="preserve"> </w:t>
        </w:r>
      </w:ins>
      <w:r w:rsidRPr="002C65FE">
        <w:rPr>
          <w:rFonts w:ascii="Times New Roman" w:hAnsi="Times New Roman" w:cs="Times New Roman"/>
          <w:color w:val="auto"/>
          <w:sz w:val="23"/>
          <w:szCs w:val="23"/>
        </w:rPr>
        <w:t>Specifically, the lower diversity found in small habitats is often a consequence of there being fewer rare species in those habitats than would be expected based on sampling.</w:t>
      </w:r>
      <w:del w:id="37" w:author="DSG" w:date="2016-10-12T09:42:00Z">
        <w:r w:rsidRPr="002C65FE" w:rsidDel="001D0CC1">
          <w:rPr>
            <w:rFonts w:ascii="Times New Roman" w:hAnsi="Times New Roman" w:cs="Times New Roman"/>
            <w:color w:val="auto"/>
            <w:sz w:val="23"/>
            <w:szCs w:val="23"/>
          </w:rPr>
          <w:delText xml:space="preserve">  </w:delText>
        </w:r>
      </w:del>
      <w:ins w:id="38" w:author="DSG" w:date="2016-10-12T09:42:00Z">
        <w:r w:rsidR="001D0CC1">
          <w:rPr>
            <w:rFonts w:ascii="Times New Roman" w:hAnsi="Times New Roman" w:cs="Times New Roman"/>
            <w:color w:val="auto"/>
            <w:sz w:val="23"/>
            <w:szCs w:val="23"/>
          </w:rPr>
          <w:t xml:space="preserve"> </w:t>
        </w:r>
      </w:ins>
      <w:r w:rsidRPr="002C65FE">
        <w:rPr>
          <w:rFonts w:ascii="Times New Roman" w:hAnsi="Times New Roman" w:cs="Times New Roman"/>
          <w:color w:val="auto"/>
          <w:sz w:val="23"/>
          <w:szCs w:val="23"/>
        </w:rPr>
        <w:t>This grant funded a long-term, large-scale experiment in experimentally restored Ozark Glade communities.</w:t>
      </w:r>
      <w:del w:id="39" w:author="DSG" w:date="2016-10-12T09:42:00Z">
        <w:r w:rsidRPr="002C65FE" w:rsidDel="001D0CC1">
          <w:rPr>
            <w:rFonts w:ascii="Times New Roman" w:hAnsi="Times New Roman" w:cs="Times New Roman"/>
            <w:color w:val="auto"/>
            <w:sz w:val="23"/>
            <w:szCs w:val="23"/>
          </w:rPr>
          <w:delText xml:space="preserve">  </w:delText>
        </w:r>
      </w:del>
      <w:ins w:id="40" w:author="DSG" w:date="2016-10-12T09:42:00Z">
        <w:r w:rsidR="001D0CC1">
          <w:rPr>
            <w:rFonts w:ascii="Times New Roman" w:hAnsi="Times New Roman" w:cs="Times New Roman"/>
            <w:color w:val="auto"/>
            <w:sz w:val="23"/>
            <w:szCs w:val="23"/>
          </w:rPr>
          <w:t xml:space="preserve"> </w:t>
        </w:r>
      </w:ins>
      <w:r w:rsidRPr="002C65FE">
        <w:rPr>
          <w:rFonts w:ascii="Times New Roman" w:hAnsi="Times New Roman" w:cs="Times New Roman"/>
          <w:color w:val="auto"/>
          <w:sz w:val="23"/>
          <w:szCs w:val="23"/>
        </w:rPr>
        <w:t xml:space="preserve">Population and community-level patterns were monitored, providing important implications for understanding, and trying to mitigate, biodiversity loss from small habitats, especially loss of rare species. </w:t>
      </w:r>
      <w:r w:rsidRPr="002C65FE">
        <w:rPr>
          <w:rFonts w:ascii="Times New Roman" w:hAnsi="Times New Roman" w:cs="Times New Roman"/>
          <w:color w:val="auto"/>
          <w:sz w:val="23"/>
          <w:szCs w:val="23"/>
          <w:u w:val="single"/>
        </w:rPr>
        <w:t>Broader impacts</w:t>
      </w:r>
      <w:r w:rsidRPr="002C65FE">
        <w:rPr>
          <w:rFonts w:ascii="Times New Roman" w:hAnsi="Times New Roman" w:cs="Times New Roman"/>
          <w:color w:val="auto"/>
          <w:sz w:val="23"/>
          <w:szCs w:val="23"/>
        </w:rPr>
        <w:t>.</w:t>
      </w:r>
      <w:del w:id="41" w:author="DSG" w:date="2016-10-12T09:42:00Z">
        <w:r w:rsidRPr="002C65FE" w:rsidDel="001D0CC1">
          <w:rPr>
            <w:rFonts w:ascii="Times New Roman" w:hAnsi="Times New Roman" w:cs="Times New Roman"/>
            <w:color w:val="auto"/>
            <w:sz w:val="23"/>
            <w:szCs w:val="23"/>
          </w:rPr>
          <w:delText xml:space="preserve">  </w:delText>
        </w:r>
      </w:del>
      <w:ins w:id="42" w:author="DSG" w:date="2016-10-12T09:42:00Z">
        <w:r w:rsidR="001D0CC1">
          <w:rPr>
            <w:rFonts w:ascii="Times New Roman" w:hAnsi="Times New Roman" w:cs="Times New Roman"/>
            <w:color w:val="auto"/>
            <w:sz w:val="23"/>
            <w:szCs w:val="23"/>
          </w:rPr>
          <w:t xml:space="preserve"> </w:t>
        </w:r>
      </w:ins>
      <w:r w:rsidRPr="002C65FE">
        <w:rPr>
          <w:rFonts w:ascii="Times New Roman" w:hAnsi="Times New Roman" w:cs="Times New Roman"/>
          <w:color w:val="auto"/>
          <w:sz w:val="23"/>
          <w:szCs w:val="23"/>
        </w:rPr>
        <w:t>The primary impact of this research outside of basic understanding of restoration ecology principles was to engage cohorts of undergraduate and high school students (many from underrepresented groups) in genuine research experiences at the field station.</w:t>
      </w:r>
      <w:del w:id="43" w:author="DSG" w:date="2016-10-12T09:42:00Z">
        <w:r w:rsidRPr="002C65FE" w:rsidDel="001D0CC1">
          <w:rPr>
            <w:rFonts w:ascii="Times New Roman" w:hAnsi="Times New Roman" w:cs="Times New Roman"/>
            <w:color w:val="auto"/>
            <w:sz w:val="23"/>
            <w:szCs w:val="23"/>
          </w:rPr>
          <w:delText xml:space="preserve">  </w:delText>
        </w:r>
      </w:del>
      <w:ins w:id="44" w:author="DSG" w:date="2016-10-12T09:42:00Z">
        <w:r w:rsidR="001D0CC1">
          <w:rPr>
            <w:rFonts w:ascii="Times New Roman" w:hAnsi="Times New Roman" w:cs="Times New Roman"/>
            <w:color w:val="auto"/>
            <w:sz w:val="23"/>
            <w:szCs w:val="23"/>
          </w:rPr>
          <w:t xml:space="preserve"> </w:t>
        </w:r>
      </w:ins>
      <w:r w:rsidRPr="002C65FE">
        <w:rPr>
          <w:rFonts w:ascii="Times New Roman" w:hAnsi="Times New Roman" w:cs="Times New Roman"/>
          <w:color w:val="auto"/>
          <w:sz w:val="23"/>
          <w:szCs w:val="23"/>
        </w:rPr>
        <w:t xml:space="preserve">More than 50 such students participated in research in these glades over the course of the experiment, as well as 5 PhD students and 3 postdoctoral fellows. </w:t>
      </w:r>
      <w:commentRangeStart w:id="45"/>
      <w:r w:rsidRPr="002C65FE">
        <w:rPr>
          <w:rFonts w:ascii="Times New Roman" w:hAnsi="Times New Roman" w:cs="Times New Roman"/>
          <w:color w:val="auto"/>
          <w:sz w:val="23"/>
          <w:szCs w:val="23"/>
        </w:rPr>
        <w:t xml:space="preserve">Papers to date </w:t>
      </w:r>
      <w:r w:rsidR="000E2AE2">
        <w:rPr>
          <w:rFonts w:ascii="Times New Roman" w:hAnsi="Times New Roman" w:cs="Times New Roman"/>
          <w:color w:val="auto"/>
          <w:sz w:val="23"/>
          <w:szCs w:val="23"/>
        </w:rPr>
        <w:fldChar w:fldCharType="begin">
          <w:fldData xml:space="preserve">PEVuZE5vdGU+PENpdGU+PEF1dGhvcj5CdXJrbGU8L0F1dGhvcj48WWVhcj4yMDEyPC9ZZWFyPjxS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</w:fldData>
        </w:fldChar>
      </w:r>
      <w:r w:rsidR="000E2AE2">
        <w:rPr>
          <w:rFonts w:ascii="Times New Roman" w:hAnsi="Times New Roman" w:cs="Times New Roman"/>
          <w:color w:val="auto"/>
          <w:sz w:val="23"/>
          <w:szCs w:val="23"/>
        </w:rPr>
        <w:instrText xml:space="preserve"> ADDIN EN.CITE </w:instrText>
      </w:r>
      <w:r w:rsidR="000E2AE2">
        <w:rPr>
          <w:rFonts w:ascii="Times New Roman" w:hAnsi="Times New Roman" w:cs="Times New Roman"/>
          <w:color w:val="auto"/>
          <w:sz w:val="23"/>
          <w:szCs w:val="23"/>
        </w:rPr>
        <w:fldChar w:fldCharType="begin">
          <w:fldData xml:space="preserve">PEVuZE5vdGU+PENpdGU+PEF1dGhvcj5CdXJrbGU8L0F1dGhvcj48WWVhcj4yMDEyPC9ZZWFyPjxS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</w:fldData>
        </w:fldChar>
      </w:r>
      <w:r w:rsidR="000E2AE2">
        <w:rPr>
          <w:rFonts w:ascii="Times New Roman" w:hAnsi="Times New Roman" w:cs="Times New Roman"/>
          <w:color w:val="auto"/>
          <w:sz w:val="23"/>
          <w:szCs w:val="23"/>
        </w:rPr>
        <w:instrText xml:space="preserve"> ADDIN EN.CITE.DATA </w:instrText>
      </w:r>
      <w:r w:rsidR="000E2AE2">
        <w:rPr>
          <w:rFonts w:ascii="Times New Roman" w:hAnsi="Times New Roman" w:cs="Times New Roman"/>
          <w:color w:val="auto"/>
          <w:sz w:val="23"/>
          <w:szCs w:val="23"/>
        </w:rPr>
      </w:r>
      <w:r w:rsidR="000E2AE2">
        <w:rPr>
          <w:rFonts w:ascii="Times New Roman" w:hAnsi="Times New Roman" w:cs="Times New Roman"/>
          <w:color w:val="auto"/>
          <w:sz w:val="23"/>
          <w:szCs w:val="23"/>
        </w:rPr>
        <w:fldChar w:fldCharType="end"/>
      </w:r>
      <w:r w:rsidR="000E2AE2">
        <w:rPr>
          <w:rFonts w:ascii="Times New Roman" w:hAnsi="Times New Roman" w:cs="Times New Roman"/>
          <w:color w:val="auto"/>
          <w:sz w:val="23"/>
          <w:szCs w:val="23"/>
        </w:rPr>
      </w:r>
      <w:r w:rsidR="000E2AE2">
        <w:rPr>
          <w:rFonts w:ascii="Times New Roman" w:hAnsi="Times New Roman" w:cs="Times New Roman"/>
          <w:color w:val="auto"/>
          <w:sz w:val="23"/>
          <w:szCs w:val="23"/>
        </w:rPr>
        <w:fldChar w:fldCharType="separate"/>
      </w:r>
      <w:r w:rsidR="000E2AE2">
        <w:rPr>
          <w:rFonts w:ascii="Times New Roman" w:hAnsi="Times New Roman" w:cs="Times New Roman"/>
          <w:noProof/>
          <w:color w:val="auto"/>
          <w:sz w:val="23"/>
          <w:szCs w:val="23"/>
        </w:rPr>
        <w:t>(</w:t>
      </w:r>
      <w:hyperlink w:anchor="_ENREF_4" w:tooltip="Burkle, 2012 #11" w:history="1">
        <w:r w:rsidR="00F8362E">
          <w:rPr>
            <w:rFonts w:ascii="Times New Roman" w:hAnsi="Times New Roman" w:cs="Times New Roman"/>
            <w:noProof/>
            <w:color w:val="auto"/>
            <w:sz w:val="23"/>
            <w:szCs w:val="23"/>
          </w:rPr>
          <w:t>Burkle &amp; Knight 2012</w:t>
        </w:r>
      </w:hyperlink>
      <w:r w:rsidR="000E2AE2">
        <w:rPr>
          <w:rFonts w:ascii="Times New Roman" w:hAnsi="Times New Roman" w:cs="Times New Roman"/>
          <w:noProof/>
          <w:color w:val="auto"/>
          <w:sz w:val="23"/>
          <w:szCs w:val="23"/>
        </w:rPr>
        <w:t xml:space="preserve">; </w:t>
      </w:r>
      <w:hyperlink w:anchor="_ENREF_5" w:tooltip="Chase, 2013 #12" w:history="1">
        <w:r w:rsidR="00F8362E">
          <w:rPr>
            <w:rFonts w:ascii="Times New Roman" w:hAnsi="Times New Roman" w:cs="Times New Roman"/>
            <w:noProof/>
            <w:color w:val="auto"/>
            <w:sz w:val="23"/>
            <w:szCs w:val="23"/>
          </w:rPr>
          <w:t>Chase &amp; Knight 2013</w:t>
        </w:r>
      </w:hyperlink>
      <w:r w:rsidR="000E2AE2">
        <w:rPr>
          <w:rFonts w:ascii="Times New Roman" w:hAnsi="Times New Roman" w:cs="Times New Roman"/>
          <w:noProof/>
          <w:color w:val="auto"/>
          <w:sz w:val="23"/>
          <w:szCs w:val="23"/>
        </w:rPr>
        <w:t xml:space="preserve">; </w:t>
      </w:r>
      <w:hyperlink w:anchor="_ENREF_16" w:tooltip="Powell, 2013 #13" w:history="1">
        <w:r w:rsidR="00F8362E">
          <w:rPr>
            <w:rFonts w:ascii="Times New Roman" w:hAnsi="Times New Roman" w:cs="Times New Roman"/>
            <w:noProof/>
            <w:color w:val="auto"/>
            <w:sz w:val="23"/>
            <w:szCs w:val="23"/>
          </w:rPr>
          <w:t>Powell</w:t>
        </w:r>
        <w:r w:rsidR="00F8362E" w:rsidRPr="000E2AE2">
          <w:rPr>
            <w:rFonts w:ascii="Times New Roman" w:hAnsi="Times New Roman" w:cs="Times New Roman"/>
            <w:i/>
            <w:noProof/>
            <w:color w:val="auto"/>
            <w:sz w:val="23"/>
            <w:szCs w:val="23"/>
          </w:rPr>
          <w:t xml:space="preserve"> et al.</w:t>
        </w:r>
        <w:r w:rsidR="00F8362E">
          <w:rPr>
            <w:rFonts w:ascii="Times New Roman" w:hAnsi="Times New Roman" w:cs="Times New Roman"/>
            <w:noProof/>
            <w:color w:val="auto"/>
            <w:sz w:val="23"/>
            <w:szCs w:val="23"/>
          </w:rPr>
          <w:t xml:space="preserve"> 2013</w:t>
        </w:r>
      </w:hyperlink>
      <w:r w:rsidR="000E2AE2">
        <w:rPr>
          <w:rFonts w:ascii="Times New Roman" w:hAnsi="Times New Roman" w:cs="Times New Roman"/>
          <w:noProof/>
          <w:color w:val="auto"/>
          <w:sz w:val="23"/>
          <w:szCs w:val="23"/>
        </w:rPr>
        <w:t xml:space="preserve">; </w:t>
      </w:r>
      <w:hyperlink w:anchor="_ENREF_18" w:tooltip="Schuler, 2015 #14" w:history="1">
        <w:r w:rsidR="00F8362E">
          <w:rPr>
            <w:rFonts w:ascii="Times New Roman" w:hAnsi="Times New Roman" w:cs="Times New Roman"/>
            <w:noProof/>
            <w:color w:val="auto"/>
            <w:sz w:val="23"/>
            <w:szCs w:val="23"/>
          </w:rPr>
          <w:t>Schuler</w:t>
        </w:r>
        <w:r w:rsidR="00F8362E" w:rsidRPr="000E2AE2">
          <w:rPr>
            <w:rFonts w:ascii="Times New Roman" w:hAnsi="Times New Roman" w:cs="Times New Roman"/>
            <w:i/>
            <w:noProof/>
            <w:color w:val="auto"/>
            <w:sz w:val="23"/>
            <w:szCs w:val="23"/>
          </w:rPr>
          <w:t xml:space="preserve"> et al.</w:t>
        </w:r>
        <w:r w:rsidR="00F8362E">
          <w:rPr>
            <w:rFonts w:ascii="Times New Roman" w:hAnsi="Times New Roman" w:cs="Times New Roman"/>
            <w:noProof/>
            <w:color w:val="auto"/>
            <w:sz w:val="23"/>
            <w:szCs w:val="23"/>
          </w:rPr>
          <w:t xml:space="preserve"> 2015, with 6 others currently submitted or in revision</w:t>
        </w:r>
      </w:hyperlink>
      <w:r w:rsidR="000E2AE2">
        <w:rPr>
          <w:rFonts w:ascii="Times New Roman" w:hAnsi="Times New Roman" w:cs="Times New Roman"/>
          <w:noProof/>
          <w:color w:val="auto"/>
          <w:sz w:val="23"/>
          <w:szCs w:val="23"/>
        </w:rPr>
        <w:t>)</w:t>
      </w:r>
      <w:r w:rsidR="000E2AE2">
        <w:rPr>
          <w:rFonts w:ascii="Times New Roman" w:hAnsi="Times New Roman" w:cs="Times New Roman"/>
          <w:color w:val="auto"/>
          <w:sz w:val="23"/>
          <w:szCs w:val="23"/>
        </w:rPr>
        <w:fldChar w:fldCharType="end"/>
      </w:r>
      <w:r w:rsidRPr="002C65FE">
        <w:rPr>
          <w:rFonts w:ascii="Times New Roman" w:hAnsi="Times New Roman" w:cs="Times New Roman"/>
          <w:color w:val="auto"/>
          <w:sz w:val="23"/>
          <w:szCs w:val="23"/>
        </w:rPr>
        <w:t>. </w:t>
      </w:r>
      <w:commentRangeEnd w:id="45"/>
      <w:r w:rsidR="001D0CC1">
        <w:rPr>
          <w:rStyle w:val="CommentReference"/>
        </w:rPr>
        <w:commentReference w:id="45"/>
      </w:r>
    </w:p>
    <w:p w14:paraId="34B894C9" w14:textId="77777777" w:rsidR="00FD1D4F" w:rsidRPr="002C65FE" w:rsidRDefault="00FD1D4F" w:rsidP="002C65FE">
      <w:pPr>
        <w:widowControl w:val="0"/>
        <w:autoSpaceDE w:val="0"/>
        <w:autoSpaceDN w:val="0"/>
        <w:adjustRightInd w:val="0"/>
        <w:spacing w:line="240" w:lineRule="auto"/>
        <w:rPr>
          <w:rFonts w:ascii="Times New Roman" w:hAnsi="Times New Roman" w:cs="Times New Roman"/>
          <w:color w:val="auto"/>
          <w:sz w:val="23"/>
          <w:szCs w:val="23"/>
        </w:rPr>
      </w:pPr>
      <w:r w:rsidRPr="002C65FE">
        <w:rPr>
          <w:rFonts w:ascii="Times New Roman" w:hAnsi="Times New Roman" w:cs="Times New Roman"/>
          <w:color w:val="auto"/>
          <w:sz w:val="23"/>
          <w:szCs w:val="23"/>
        </w:rPr>
        <w:t> </w:t>
      </w:r>
    </w:p>
    <w:p w14:paraId="2830A748" w14:textId="70825F83" w:rsidR="00FD1D4F" w:rsidRPr="002C65FE" w:rsidRDefault="00FD1D4F" w:rsidP="002C65FE">
      <w:pPr>
        <w:spacing w:line="240" w:lineRule="auto"/>
        <w:rPr>
          <w:rFonts w:ascii="Times New Roman" w:eastAsia="Times New Roman" w:hAnsi="Times New Roman" w:cs="Times New Roman"/>
          <w:sz w:val="23"/>
          <w:szCs w:val="23"/>
        </w:rPr>
      </w:pPr>
      <w:r w:rsidRPr="002C65FE">
        <w:rPr>
          <w:rFonts w:ascii="Times New Roman" w:eastAsia="Times New Roman" w:hAnsi="Times New Roman" w:cs="Times New Roman"/>
          <w:b/>
          <w:bCs/>
          <w:color w:val="auto"/>
          <w:sz w:val="23"/>
          <w:szCs w:val="23"/>
        </w:rPr>
        <w:t>Gillespie</w:t>
      </w:r>
      <w:r w:rsidRPr="002C65FE">
        <w:rPr>
          <w:rFonts w:ascii="Times New Roman" w:eastAsia="Times New Roman" w:hAnsi="Times New Roman" w:cs="Times New Roman"/>
          <w:color w:val="auto"/>
          <w:sz w:val="23"/>
          <w:szCs w:val="23"/>
        </w:rPr>
        <w:t xml:space="preserve">: DEB 1241253 </w:t>
      </w:r>
      <w:r w:rsidRPr="002C65FE">
        <w:rPr>
          <w:rFonts w:ascii="Times New Roman" w:eastAsia="Times New Roman" w:hAnsi="Times New Roman" w:cs="Times New Roman"/>
          <w:i/>
          <w:iCs/>
          <w:color w:val="auto"/>
          <w:sz w:val="23"/>
          <w:szCs w:val="23"/>
        </w:rPr>
        <w:t>Dimensions: A community level approach to understanding speciation in Hawaiian lineages</w:t>
      </w:r>
      <w:r w:rsidRPr="002C65FE">
        <w:rPr>
          <w:rFonts w:ascii="Times New Roman" w:eastAsia="Times New Roman" w:hAnsi="Times New Roman" w:cs="Times New Roman"/>
          <w:color w:val="auto"/>
          <w:sz w:val="23"/>
          <w:szCs w:val="23"/>
        </w:rPr>
        <w:t xml:space="preserve">. </w:t>
      </w:r>
      <w:proofErr w:type="gramStart"/>
      <w:r w:rsidRPr="002C65FE">
        <w:rPr>
          <w:rFonts w:ascii="Times New Roman" w:eastAsia="Times New Roman" w:hAnsi="Times New Roman" w:cs="Times New Roman"/>
          <w:color w:val="auto"/>
          <w:sz w:val="23"/>
          <w:szCs w:val="23"/>
        </w:rPr>
        <w:t xml:space="preserve">2013-2018 </w:t>
      </w:r>
      <w:r w:rsidRPr="002C65FE">
        <w:rPr>
          <w:rFonts w:ascii="Times New Roman" w:hAnsi="Times New Roman" w:cs="Times New Roman"/>
          <w:color w:val="auto"/>
          <w:sz w:val="23"/>
          <w:szCs w:val="23"/>
        </w:rPr>
        <w:t xml:space="preserve">(PI; co-PIs John Harte, </w:t>
      </w:r>
      <w:proofErr w:type="spellStart"/>
      <w:r w:rsidRPr="002C65FE">
        <w:rPr>
          <w:rFonts w:ascii="Times New Roman" w:hAnsi="Times New Roman" w:cs="Times New Roman"/>
          <w:color w:val="auto"/>
          <w:sz w:val="23"/>
          <w:szCs w:val="23"/>
        </w:rPr>
        <w:t>Rasmus</w:t>
      </w:r>
      <w:proofErr w:type="spellEnd"/>
      <w:r w:rsidRPr="002C65FE">
        <w:rPr>
          <w:rFonts w:ascii="Times New Roman" w:hAnsi="Times New Roman" w:cs="Times New Roman"/>
          <w:color w:val="auto"/>
          <w:sz w:val="23"/>
          <w:szCs w:val="23"/>
        </w:rPr>
        <w:t xml:space="preserve"> Nielsen, Patrick O’Grady), </w:t>
      </w:r>
      <w:del w:id="46" w:author="DSG" w:date="2016-10-12T10:40:00Z">
        <w:r w:rsidRPr="002C65FE" w:rsidDel="002E47E2">
          <w:rPr>
            <w:rFonts w:ascii="Times New Roman" w:hAnsi="Times New Roman" w:cs="Times New Roman"/>
            <w:color w:val="auto"/>
            <w:sz w:val="23"/>
            <w:szCs w:val="23"/>
          </w:rPr>
          <w:delText xml:space="preserve">2013-2018, </w:delText>
        </w:r>
      </w:del>
      <w:r w:rsidRPr="002C65FE">
        <w:rPr>
          <w:rFonts w:ascii="Times New Roman" w:hAnsi="Times New Roman" w:cs="Times New Roman"/>
          <w:color w:val="auto"/>
          <w:sz w:val="23"/>
          <w:szCs w:val="23"/>
        </w:rPr>
        <w:t xml:space="preserve">$1,181,407 to UC Berkeley (collaborators in Cornell, University of Hawaii Hilo, U Maryland, Pacific </w:t>
      </w:r>
      <w:proofErr w:type="spellStart"/>
      <w:r w:rsidRPr="002C65FE">
        <w:rPr>
          <w:rFonts w:ascii="Times New Roman" w:hAnsi="Times New Roman" w:cs="Times New Roman"/>
          <w:color w:val="auto"/>
          <w:sz w:val="23"/>
          <w:szCs w:val="23"/>
        </w:rPr>
        <w:t>Ecoinformatics</w:t>
      </w:r>
      <w:proofErr w:type="spellEnd"/>
      <w:r w:rsidRPr="002C65FE">
        <w:rPr>
          <w:rFonts w:ascii="Times New Roman" w:hAnsi="Times New Roman" w:cs="Times New Roman"/>
          <w:color w:val="auto"/>
          <w:sz w:val="23"/>
          <w:szCs w:val="23"/>
        </w:rPr>
        <w:t>, for a total award of $1,999,910).</w:t>
      </w:r>
      <w:proofErr w:type="gramEnd"/>
      <w:r w:rsidRPr="002C65FE">
        <w:rPr>
          <w:rFonts w:ascii="Times New Roman" w:eastAsia="Times New Roman" w:hAnsi="Times New Roman" w:cs="Times New Roman"/>
          <w:color w:val="auto"/>
          <w:sz w:val="23"/>
          <w:szCs w:val="23"/>
        </w:rPr>
        <w:t xml:space="preserve"> </w:t>
      </w:r>
      <w:r w:rsidRPr="002C65FE">
        <w:rPr>
          <w:rFonts w:ascii="Times New Roman" w:eastAsia="Times New Roman" w:hAnsi="Times New Roman" w:cs="Times New Roman"/>
          <w:color w:val="auto"/>
          <w:sz w:val="23"/>
          <w:szCs w:val="23"/>
          <w:u w:val="single"/>
        </w:rPr>
        <w:t>Intellectual Merit</w:t>
      </w:r>
      <w:r w:rsidRPr="002C65FE">
        <w:rPr>
          <w:rFonts w:ascii="Times New Roman" w:eastAsia="Times New Roman" w:hAnsi="Times New Roman" w:cs="Times New Roman"/>
          <w:color w:val="auto"/>
          <w:sz w:val="23"/>
          <w:szCs w:val="23"/>
        </w:rPr>
        <w:t xml:space="preserve">. This project aims to transform understanding of the impact of the dynamic community on biodiversity by integrating (1) evolutionary models and (2) macro-ecological theory. The synergy between the two approaches is made possible through the use of a habitat </w:t>
      </w:r>
      <w:proofErr w:type="spellStart"/>
      <w:r w:rsidRPr="002C65FE">
        <w:rPr>
          <w:rFonts w:ascii="Times New Roman" w:eastAsia="Times New Roman" w:hAnsi="Times New Roman" w:cs="Times New Roman"/>
          <w:color w:val="auto"/>
          <w:sz w:val="23"/>
          <w:szCs w:val="23"/>
        </w:rPr>
        <w:t>chronosequence</w:t>
      </w:r>
      <w:proofErr w:type="spellEnd"/>
      <w:r w:rsidRPr="002C65FE">
        <w:rPr>
          <w:rFonts w:ascii="Times New Roman" w:eastAsia="Times New Roman" w:hAnsi="Times New Roman" w:cs="Times New Roman"/>
          <w:color w:val="auto"/>
          <w:sz w:val="23"/>
          <w:szCs w:val="23"/>
        </w:rPr>
        <w:t xml:space="preserve">, and corresponding space-for-time substitution, provided by the dynamic geomorphology of the young islands of the Hawaiian archipelago. We selected 6 plots in each of </w:t>
      </w:r>
      <w:del w:id="47" w:author="DSG" w:date="2016-10-12T09:38:00Z">
        <w:r w:rsidRPr="002C65FE" w:rsidDel="001D0CC1">
          <w:rPr>
            <w:rFonts w:ascii="Times New Roman" w:eastAsia="Times New Roman" w:hAnsi="Times New Roman" w:cs="Times New Roman"/>
            <w:color w:val="auto"/>
            <w:sz w:val="23"/>
            <w:szCs w:val="23"/>
          </w:rPr>
          <w:delText>8-9</w:delText>
        </w:r>
      </w:del>
      <w:ins w:id="48" w:author="DSG" w:date="2016-10-12T09:38:00Z">
        <w:r w:rsidR="001D0CC1">
          <w:rPr>
            <w:rFonts w:ascii="Times New Roman" w:eastAsia="Times New Roman" w:hAnsi="Times New Roman" w:cs="Times New Roman"/>
            <w:color w:val="auto"/>
            <w:sz w:val="23"/>
            <w:szCs w:val="23"/>
          </w:rPr>
          <w:t>15+</w:t>
        </w:r>
      </w:ins>
      <w:r w:rsidRPr="002C65FE">
        <w:rPr>
          <w:rFonts w:ascii="Times New Roman" w:eastAsia="Times New Roman" w:hAnsi="Times New Roman" w:cs="Times New Roman"/>
          <w:color w:val="auto"/>
          <w:sz w:val="23"/>
          <w:szCs w:val="23"/>
        </w:rPr>
        <w:t xml:space="preserve"> sites and </w:t>
      </w:r>
      <w:del w:id="49" w:author="DSG" w:date="2016-10-12T09:38:00Z">
        <w:r w:rsidRPr="002C65FE" w:rsidDel="001D0CC1">
          <w:rPr>
            <w:rFonts w:ascii="Times New Roman" w:eastAsia="Times New Roman" w:hAnsi="Times New Roman" w:cs="Times New Roman"/>
            <w:color w:val="auto"/>
            <w:sz w:val="23"/>
            <w:szCs w:val="23"/>
          </w:rPr>
          <w:delText xml:space="preserve">will be </w:delText>
        </w:r>
      </w:del>
      <w:ins w:id="50" w:author="DSG" w:date="2016-10-12T09:38:00Z">
        <w:r w:rsidR="001D0CC1">
          <w:rPr>
            <w:rFonts w:ascii="Times New Roman" w:eastAsia="Times New Roman" w:hAnsi="Times New Roman" w:cs="Times New Roman"/>
            <w:color w:val="auto"/>
            <w:sz w:val="23"/>
            <w:szCs w:val="23"/>
          </w:rPr>
          <w:t xml:space="preserve">are </w:t>
        </w:r>
      </w:ins>
      <w:r w:rsidRPr="002C65FE">
        <w:rPr>
          <w:rFonts w:ascii="Times New Roman" w:eastAsia="Times New Roman" w:hAnsi="Times New Roman" w:cs="Times New Roman"/>
          <w:color w:val="auto"/>
          <w:sz w:val="23"/>
          <w:szCs w:val="23"/>
        </w:rPr>
        <w:t xml:space="preserve">sorting </w:t>
      </w:r>
      <w:del w:id="51" w:author="DSG" w:date="2016-10-12T09:38:00Z">
        <w:r w:rsidRPr="002C65FE" w:rsidDel="001D0CC1">
          <w:rPr>
            <w:rFonts w:ascii="Times New Roman" w:eastAsia="Times New Roman" w:hAnsi="Times New Roman" w:cs="Times New Roman"/>
            <w:color w:val="auto"/>
            <w:sz w:val="23"/>
            <w:szCs w:val="23"/>
          </w:rPr>
          <w:delText>up to 2,000</w:delText>
        </w:r>
      </w:del>
      <w:ins w:id="52" w:author="DSG" w:date="2016-10-12T09:38:00Z">
        <w:r w:rsidR="001D0CC1">
          <w:rPr>
            <w:rFonts w:ascii="Times New Roman" w:eastAsia="Times New Roman" w:hAnsi="Times New Roman" w:cs="Times New Roman"/>
            <w:color w:val="auto"/>
            <w:sz w:val="23"/>
            <w:szCs w:val="23"/>
          </w:rPr>
          <w:t>thousands of</w:t>
        </w:r>
      </w:ins>
      <w:r w:rsidRPr="002C65FE">
        <w:rPr>
          <w:rFonts w:ascii="Times New Roman" w:eastAsia="Times New Roman" w:hAnsi="Times New Roman" w:cs="Times New Roman"/>
          <w:color w:val="auto"/>
          <w:sz w:val="23"/>
          <w:szCs w:val="23"/>
        </w:rPr>
        <w:t xml:space="preserve"> arthropod specimens</w:t>
      </w:r>
      <w:del w:id="53" w:author="DSG" w:date="2016-10-12T09:38:00Z">
        <w:r w:rsidRPr="002C65FE" w:rsidDel="001D0CC1">
          <w:rPr>
            <w:rFonts w:ascii="Times New Roman" w:eastAsia="Times New Roman" w:hAnsi="Times New Roman" w:cs="Times New Roman"/>
            <w:color w:val="auto"/>
            <w:sz w:val="23"/>
            <w:szCs w:val="23"/>
          </w:rPr>
          <w:delText xml:space="preserve"> per sampling location</w:delText>
        </w:r>
      </w:del>
      <w:ins w:id="54" w:author="DSG" w:date="2016-10-12T09:38:00Z">
        <w:r w:rsidR="001D0CC1">
          <w:rPr>
            <w:rFonts w:ascii="Times New Roman" w:eastAsia="Times New Roman" w:hAnsi="Times New Roman" w:cs="Times New Roman"/>
            <w:color w:val="auto"/>
            <w:sz w:val="23"/>
            <w:szCs w:val="23"/>
          </w:rPr>
          <w:t xml:space="preserve"> while creating an </w:t>
        </w:r>
        <w:proofErr w:type="spellStart"/>
        <w:r w:rsidR="001D0CC1">
          <w:rPr>
            <w:rFonts w:ascii="Times New Roman" w:eastAsia="Times New Roman" w:hAnsi="Times New Roman" w:cs="Times New Roman"/>
            <w:color w:val="auto"/>
            <w:sz w:val="23"/>
            <w:szCs w:val="23"/>
          </w:rPr>
          <w:t>mtDNA</w:t>
        </w:r>
        <w:proofErr w:type="spellEnd"/>
        <w:r w:rsidR="001D0CC1">
          <w:rPr>
            <w:rFonts w:ascii="Times New Roman" w:eastAsia="Times New Roman" w:hAnsi="Times New Roman" w:cs="Times New Roman"/>
            <w:color w:val="auto"/>
            <w:sz w:val="23"/>
            <w:szCs w:val="23"/>
          </w:rPr>
          <w:t xml:space="preserve"> barcode library and testing </w:t>
        </w:r>
        <w:proofErr w:type="spellStart"/>
        <w:r w:rsidR="001D0CC1">
          <w:rPr>
            <w:rFonts w:ascii="Times New Roman" w:eastAsia="Times New Roman" w:hAnsi="Times New Roman" w:cs="Times New Roman"/>
            <w:color w:val="auto"/>
            <w:sz w:val="23"/>
            <w:szCs w:val="23"/>
          </w:rPr>
          <w:t>metabarcoding</w:t>
        </w:r>
        <w:proofErr w:type="spellEnd"/>
        <w:r w:rsidR="001D0CC1">
          <w:rPr>
            <w:rFonts w:ascii="Times New Roman" w:eastAsia="Times New Roman" w:hAnsi="Times New Roman" w:cs="Times New Roman"/>
            <w:color w:val="auto"/>
            <w:sz w:val="23"/>
            <w:szCs w:val="23"/>
          </w:rPr>
          <w:t xml:space="preserve"> approaches</w:t>
        </w:r>
      </w:ins>
      <w:r w:rsidRPr="002C65FE">
        <w:rPr>
          <w:rFonts w:ascii="Times New Roman" w:eastAsia="Times New Roman" w:hAnsi="Times New Roman" w:cs="Times New Roman"/>
          <w:color w:val="auto"/>
          <w:sz w:val="23"/>
          <w:szCs w:val="23"/>
        </w:rPr>
        <w:t xml:space="preserve">. From </w:t>
      </w:r>
      <w:del w:id="55" w:author="DSG" w:date="2016-10-12T09:39:00Z">
        <w:r w:rsidRPr="002C65FE" w:rsidDel="001D0CC1">
          <w:rPr>
            <w:rFonts w:ascii="Times New Roman" w:eastAsia="Times New Roman" w:hAnsi="Times New Roman" w:cs="Times New Roman"/>
            <w:color w:val="auto"/>
            <w:sz w:val="23"/>
            <w:szCs w:val="23"/>
          </w:rPr>
          <w:delText xml:space="preserve">this </w:delText>
        </w:r>
      </w:del>
      <w:ins w:id="56" w:author="DSG" w:date="2016-10-12T09:39:00Z">
        <w:r w:rsidR="001D0CC1" w:rsidRPr="002C65FE">
          <w:rPr>
            <w:rFonts w:ascii="Times New Roman" w:eastAsia="Times New Roman" w:hAnsi="Times New Roman" w:cs="Times New Roman"/>
            <w:color w:val="auto"/>
            <w:sz w:val="23"/>
            <w:szCs w:val="23"/>
          </w:rPr>
          <w:t>th</w:t>
        </w:r>
        <w:r w:rsidR="001D0CC1">
          <w:rPr>
            <w:rFonts w:ascii="Times New Roman" w:eastAsia="Times New Roman" w:hAnsi="Times New Roman" w:cs="Times New Roman"/>
            <w:color w:val="auto"/>
            <w:sz w:val="23"/>
            <w:szCs w:val="23"/>
          </w:rPr>
          <w:t>ese</w:t>
        </w:r>
        <w:r w:rsidR="001D0CC1" w:rsidRPr="002C65FE">
          <w:rPr>
            <w:rFonts w:ascii="Times New Roman" w:eastAsia="Times New Roman" w:hAnsi="Times New Roman" w:cs="Times New Roman"/>
            <w:color w:val="auto"/>
            <w:sz w:val="23"/>
            <w:szCs w:val="23"/>
          </w:rPr>
          <w:t xml:space="preserve"> </w:t>
        </w:r>
      </w:ins>
      <w:r w:rsidRPr="002C65FE">
        <w:rPr>
          <w:rFonts w:ascii="Times New Roman" w:eastAsia="Times New Roman" w:hAnsi="Times New Roman" w:cs="Times New Roman"/>
          <w:color w:val="auto"/>
          <w:sz w:val="23"/>
          <w:szCs w:val="23"/>
        </w:rPr>
        <w:t xml:space="preserve">data we are estimating </w:t>
      </w:r>
      <w:proofErr w:type="spellStart"/>
      <w:r w:rsidRPr="002C65FE">
        <w:rPr>
          <w:rFonts w:ascii="Times New Roman" w:eastAsia="Times New Roman" w:hAnsi="Times New Roman" w:cs="Times New Roman"/>
          <w:color w:val="auto"/>
          <w:sz w:val="23"/>
          <w:szCs w:val="23"/>
        </w:rPr>
        <w:t>macroecological</w:t>
      </w:r>
      <w:proofErr w:type="spellEnd"/>
      <w:r w:rsidRPr="002C65FE">
        <w:rPr>
          <w:rFonts w:ascii="Times New Roman" w:eastAsia="Times New Roman" w:hAnsi="Times New Roman" w:cs="Times New Roman"/>
          <w:color w:val="auto"/>
          <w:sz w:val="23"/>
          <w:szCs w:val="23"/>
        </w:rPr>
        <w:t xml:space="preserve"> metrics and conducting food web analysis. For focal lineages, genomic data is providing information on population differentiation over the island </w:t>
      </w:r>
      <w:r w:rsidRPr="002C65FE">
        <w:rPr>
          <w:rFonts w:ascii="Times New Roman" w:eastAsia="Times New Roman" w:hAnsi="Times New Roman" w:cs="Times New Roman"/>
          <w:color w:val="auto"/>
          <w:sz w:val="23"/>
          <w:szCs w:val="23"/>
        </w:rPr>
        <w:lastRenderedPageBreak/>
        <w:t xml:space="preserve">chronology for different trophic groups. </w:t>
      </w:r>
      <w:r w:rsidRPr="002C65FE">
        <w:rPr>
          <w:rFonts w:ascii="Times New Roman" w:eastAsia="Times New Roman" w:hAnsi="Times New Roman" w:cs="Times New Roman"/>
          <w:color w:val="auto"/>
          <w:sz w:val="23"/>
          <w:szCs w:val="23"/>
          <w:u w:val="single"/>
        </w:rPr>
        <w:t>Broader Impacts</w:t>
      </w:r>
      <w:del w:id="57" w:author="DSG" w:date="2016-10-12T10:39:00Z">
        <w:r w:rsidRPr="002C65FE" w:rsidDel="002E47E2">
          <w:rPr>
            <w:rFonts w:ascii="Times New Roman" w:eastAsia="Times New Roman" w:hAnsi="Times New Roman" w:cs="Times New Roman"/>
            <w:color w:val="auto"/>
            <w:sz w:val="23"/>
            <w:szCs w:val="23"/>
          </w:rPr>
          <w:delText xml:space="preserve">: </w:delText>
        </w:r>
      </w:del>
      <w:ins w:id="58" w:author="DSG" w:date="2016-10-12T10:39:00Z">
        <w:r w:rsidR="002E47E2">
          <w:rPr>
            <w:rFonts w:ascii="Times New Roman" w:eastAsia="Times New Roman" w:hAnsi="Times New Roman" w:cs="Times New Roman"/>
            <w:color w:val="auto"/>
            <w:sz w:val="23"/>
            <w:szCs w:val="23"/>
          </w:rPr>
          <w:t>.</w:t>
        </w:r>
        <w:r w:rsidR="002E47E2" w:rsidRPr="002C65FE">
          <w:rPr>
            <w:rFonts w:ascii="Times New Roman" w:eastAsia="Times New Roman" w:hAnsi="Times New Roman" w:cs="Times New Roman"/>
            <w:color w:val="auto"/>
            <w:sz w:val="23"/>
            <w:szCs w:val="23"/>
          </w:rPr>
          <w:t xml:space="preserve"> </w:t>
        </w:r>
      </w:ins>
      <w:proofErr w:type="gramStart"/>
      <w:r w:rsidRPr="002C65FE">
        <w:rPr>
          <w:rFonts w:ascii="Times New Roman" w:eastAsia="Times New Roman" w:hAnsi="Times New Roman" w:cs="Times New Roman"/>
          <w:color w:val="auto"/>
          <w:sz w:val="23"/>
          <w:szCs w:val="23"/>
        </w:rPr>
        <w:t>new</w:t>
      </w:r>
      <w:proofErr w:type="gramEnd"/>
      <w:r w:rsidRPr="002C65FE">
        <w:rPr>
          <w:rFonts w:ascii="Times New Roman" w:eastAsia="Times New Roman" w:hAnsi="Times New Roman" w:cs="Times New Roman"/>
          <w:color w:val="auto"/>
          <w:sz w:val="23"/>
          <w:szCs w:val="23"/>
        </w:rPr>
        <w:t xml:space="preserve"> species are being discovered and research is integrated into education; trained 7 postdocs, 10 graduate students, 14 undergraduates, and one high school student in the last year and gave &gt; 11 presentations at scientific meetings. Papers to date </w:t>
      </w:r>
      <w:r w:rsidR="000E2AE2">
        <w:rPr>
          <w:rFonts w:ascii="Times New Roman" w:eastAsia="Times New Roman" w:hAnsi="Times New Roman" w:cs="Times New Roman"/>
          <w:color w:val="auto"/>
          <w:sz w:val="23"/>
          <w:szCs w:val="23"/>
        </w:rPr>
        <w:fldChar w:fldCharType="begin">
          <w:fldData xml:space="preserve">PEVuZE5vdGU+PENpdGU+PEF1dGhvcj5CcmV3ZXI8L0F1dGhvcj48WWVhcj4yMDE1PC9ZZWFyPjxS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</w:fldData>
        </w:fldChar>
      </w:r>
      <w:r w:rsidR="00F8362E">
        <w:rPr>
          <w:rFonts w:ascii="Times New Roman" w:eastAsia="Times New Roman" w:hAnsi="Times New Roman" w:cs="Times New Roman"/>
          <w:color w:val="auto"/>
          <w:sz w:val="23"/>
          <w:szCs w:val="23"/>
        </w:rPr>
        <w:instrText xml:space="preserve"> ADDIN EN.CITE </w:instrText>
      </w:r>
      <w:r w:rsidR="00F8362E">
        <w:rPr>
          <w:rFonts w:ascii="Times New Roman" w:eastAsia="Times New Roman" w:hAnsi="Times New Roman" w:cs="Times New Roman"/>
          <w:color w:val="auto"/>
          <w:sz w:val="23"/>
          <w:szCs w:val="23"/>
        </w:rPr>
        <w:fldChar w:fldCharType="begin">
          <w:fldData xml:space="preserve">PEVuZE5vdGU+PENpdGU+PEF1dGhvcj5CcmV3ZXI8L0F1dGhvcj48WWVhcj4yMDE1PC9ZZWFyPjxS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</w:fldData>
        </w:fldChar>
      </w:r>
      <w:r w:rsidR="00F8362E">
        <w:rPr>
          <w:rFonts w:ascii="Times New Roman" w:eastAsia="Times New Roman" w:hAnsi="Times New Roman" w:cs="Times New Roman"/>
          <w:color w:val="auto"/>
          <w:sz w:val="23"/>
          <w:szCs w:val="23"/>
        </w:rPr>
        <w:instrText xml:space="preserve"> ADDIN EN.CITE.DATA </w:instrText>
      </w:r>
      <w:r w:rsidR="00F8362E">
        <w:rPr>
          <w:rFonts w:ascii="Times New Roman" w:eastAsia="Times New Roman" w:hAnsi="Times New Roman" w:cs="Times New Roman"/>
          <w:color w:val="auto"/>
          <w:sz w:val="23"/>
          <w:szCs w:val="23"/>
        </w:rPr>
      </w:r>
      <w:r w:rsidR="00F8362E">
        <w:rPr>
          <w:rFonts w:ascii="Times New Roman" w:eastAsia="Times New Roman" w:hAnsi="Times New Roman" w:cs="Times New Roman"/>
          <w:color w:val="auto"/>
          <w:sz w:val="23"/>
          <w:szCs w:val="23"/>
        </w:rPr>
        <w:fldChar w:fldCharType="end"/>
      </w:r>
      <w:r w:rsidR="000E2AE2">
        <w:rPr>
          <w:rFonts w:ascii="Times New Roman" w:eastAsia="Times New Roman" w:hAnsi="Times New Roman" w:cs="Times New Roman"/>
          <w:color w:val="auto"/>
          <w:sz w:val="23"/>
          <w:szCs w:val="23"/>
        </w:rPr>
      </w:r>
      <w:r w:rsidR="000E2AE2">
        <w:rPr>
          <w:rFonts w:ascii="Times New Roman" w:eastAsia="Times New Roman" w:hAnsi="Times New Roman" w:cs="Times New Roman"/>
          <w:color w:val="auto"/>
          <w:sz w:val="23"/>
          <w:szCs w:val="23"/>
        </w:rPr>
        <w:fldChar w:fldCharType="separate"/>
      </w:r>
      <w:r w:rsidR="00F8362E">
        <w:rPr>
          <w:rFonts w:ascii="Times New Roman" w:eastAsia="Times New Roman" w:hAnsi="Times New Roman" w:cs="Times New Roman"/>
          <w:noProof/>
          <w:color w:val="auto"/>
          <w:sz w:val="23"/>
          <w:szCs w:val="23"/>
        </w:rPr>
        <w:t>(</w:t>
      </w:r>
      <w:hyperlink w:anchor="_ENREF_6" w:tooltip="Gillespie, 2013 #2" w:history="1">
        <w:r w:rsidR="00F8362E">
          <w:rPr>
            <w:rFonts w:ascii="Times New Roman" w:eastAsia="Times New Roman" w:hAnsi="Times New Roman" w:cs="Times New Roman"/>
            <w:noProof/>
            <w:color w:val="auto"/>
            <w:sz w:val="23"/>
            <w:szCs w:val="23"/>
          </w:rPr>
          <w:t>Gillespie 2013</w:t>
        </w:r>
      </w:hyperlink>
      <w:r w:rsidR="00F8362E">
        <w:rPr>
          <w:rFonts w:ascii="Times New Roman" w:eastAsia="Times New Roman" w:hAnsi="Times New Roman" w:cs="Times New Roman"/>
          <w:noProof/>
          <w:color w:val="auto"/>
          <w:sz w:val="23"/>
          <w:szCs w:val="23"/>
        </w:rPr>
        <w:t xml:space="preserve">; </w:t>
      </w:r>
      <w:hyperlink w:anchor="_ENREF_3" w:tooltip="Brewer, 2014 #10" w:history="1">
        <w:r w:rsidR="00F8362E">
          <w:rPr>
            <w:rFonts w:ascii="Times New Roman" w:eastAsia="Times New Roman" w:hAnsi="Times New Roman" w:cs="Times New Roman"/>
            <w:noProof/>
            <w:color w:val="auto"/>
            <w:sz w:val="23"/>
            <w:szCs w:val="23"/>
          </w:rPr>
          <w:t>Brewer</w:t>
        </w:r>
        <w:r w:rsidR="00F8362E" w:rsidRPr="00F8362E">
          <w:rPr>
            <w:rFonts w:ascii="Times New Roman" w:eastAsia="Times New Roman" w:hAnsi="Times New Roman" w:cs="Times New Roman"/>
            <w:i/>
            <w:noProof/>
            <w:color w:val="auto"/>
            <w:sz w:val="23"/>
            <w:szCs w:val="23"/>
          </w:rPr>
          <w:t xml:space="preserve"> et al.</w:t>
        </w:r>
        <w:r w:rsidR="00F8362E">
          <w:rPr>
            <w:rFonts w:ascii="Times New Roman" w:eastAsia="Times New Roman" w:hAnsi="Times New Roman" w:cs="Times New Roman"/>
            <w:noProof/>
            <w:color w:val="auto"/>
            <w:sz w:val="23"/>
            <w:szCs w:val="23"/>
          </w:rPr>
          <w:t xml:space="preserve"> 2014</w:t>
        </w:r>
      </w:hyperlink>
      <w:r w:rsidR="00F8362E">
        <w:rPr>
          <w:rFonts w:ascii="Times New Roman" w:eastAsia="Times New Roman" w:hAnsi="Times New Roman" w:cs="Times New Roman"/>
          <w:noProof/>
          <w:color w:val="auto"/>
          <w:sz w:val="23"/>
          <w:szCs w:val="23"/>
        </w:rPr>
        <w:t xml:space="preserve">; </w:t>
      </w:r>
      <w:hyperlink w:anchor="_ENREF_8" w:tooltip="Gillespie, 2014 #8" w:history="1">
        <w:r w:rsidR="00F8362E">
          <w:rPr>
            <w:rFonts w:ascii="Times New Roman" w:eastAsia="Times New Roman" w:hAnsi="Times New Roman" w:cs="Times New Roman"/>
            <w:noProof/>
            <w:color w:val="auto"/>
            <w:sz w:val="23"/>
            <w:szCs w:val="23"/>
          </w:rPr>
          <w:t>Gillespie &amp; Roderick 2014</w:t>
        </w:r>
      </w:hyperlink>
      <w:r w:rsidR="00F8362E">
        <w:rPr>
          <w:rFonts w:ascii="Times New Roman" w:eastAsia="Times New Roman" w:hAnsi="Times New Roman" w:cs="Times New Roman"/>
          <w:noProof/>
          <w:color w:val="auto"/>
          <w:sz w:val="23"/>
          <w:szCs w:val="23"/>
        </w:rPr>
        <w:t xml:space="preserve">; </w:t>
      </w:r>
      <w:hyperlink w:anchor="_ENREF_26" w:tooltip="Yim, 2014 #9" w:history="1">
        <w:r w:rsidR="00F8362E">
          <w:rPr>
            <w:rFonts w:ascii="Times New Roman" w:eastAsia="Times New Roman" w:hAnsi="Times New Roman" w:cs="Times New Roman"/>
            <w:noProof/>
            <w:color w:val="auto"/>
            <w:sz w:val="23"/>
            <w:szCs w:val="23"/>
          </w:rPr>
          <w:t>Yim</w:t>
        </w:r>
        <w:r w:rsidR="00F8362E" w:rsidRPr="00F8362E">
          <w:rPr>
            <w:rFonts w:ascii="Times New Roman" w:eastAsia="Times New Roman" w:hAnsi="Times New Roman" w:cs="Times New Roman"/>
            <w:i/>
            <w:noProof/>
            <w:color w:val="auto"/>
            <w:sz w:val="23"/>
            <w:szCs w:val="23"/>
          </w:rPr>
          <w:t xml:space="preserve"> et al.</w:t>
        </w:r>
        <w:r w:rsidR="00F8362E">
          <w:rPr>
            <w:rFonts w:ascii="Times New Roman" w:eastAsia="Times New Roman" w:hAnsi="Times New Roman" w:cs="Times New Roman"/>
            <w:noProof/>
            <w:color w:val="auto"/>
            <w:sz w:val="23"/>
            <w:szCs w:val="23"/>
          </w:rPr>
          <w:t xml:space="preserve"> 2014</w:t>
        </w:r>
      </w:hyperlink>
      <w:r w:rsidR="00F8362E">
        <w:rPr>
          <w:rFonts w:ascii="Times New Roman" w:eastAsia="Times New Roman" w:hAnsi="Times New Roman" w:cs="Times New Roman"/>
          <w:noProof/>
          <w:color w:val="auto"/>
          <w:sz w:val="23"/>
          <w:szCs w:val="23"/>
        </w:rPr>
        <w:t xml:space="preserve">; </w:t>
      </w:r>
      <w:hyperlink w:anchor="_ENREF_2" w:tooltip="Brewer, 2015 #1" w:history="1">
        <w:r w:rsidR="00F8362E">
          <w:rPr>
            <w:rFonts w:ascii="Times New Roman" w:eastAsia="Times New Roman" w:hAnsi="Times New Roman" w:cs="Times New Roman"/>
            <w:noProof/>
            <w:color w:val="auto"/>
            <w:sz w:val="23"/>
            <w:szCs w:val="23"/>
          </w:rPr>
          <w:t>Brewer</w:t>
        </w:r>
        <w:r w:rsidR="00F8362E" w:rsidRPr="00F8362E">
          <w:rPr>
            <w:rFonts w:ascii="Times New Roman" w:eastAsia="Times New Roman" w:hAnsi="Times New Roman" w:cs="Times New Roman"/>
            <w:i/>
            <w:noProof/>
            <w:color w:val="auto"/>
            <w:sz w:val="23"/>
            <w:szCs w:val="23"/>
          </w:rPr>
          <w:t xml:space="preserve"> et al.</w:t>
        </w:r>
        <w:r w:rsidR="00F8362E">
          <w:rPr>
            <w:rFonts w:ascii="Times New Roman" w:eastAsia="Times New Roman" w:hAnsi="Times New Roman" w:cs="Times New Roman"/>
            <w:noProof/>
            <w:color w:val="auto"/>
            <w:sz w:val="23"/>
            <w:szCs w:val="23"/>
          </w:rPr>
          <w:t xml:space="preserve"> 2015</w:t>
        </w:r>
      </w:hyperlink>
      <w:r w:rsidR="00F8362E">
        <w:rPr>
          <w:rFonts w:ascii="Times New Roman" w:eastAsia="Times New Roman" w:hAnsi="Times New Roman" w:cs="Times New Roman"/>
          <w:noProof/>
          <w:color w:val="auto"/>
          <w:sz w:val="23"/>
          <w:szCs w:val="23"/>
        </w:rPr>
        <w:t xml:space="preserve">; </w:t>
      </w:r>
      <w:hyperlink w:anchor="_ENREF_24" w:tooltip="Warren, 2015 #7" w:history="1">
        <w:r w:rsidR="00F8362E">
          <w:rPr>
            <w:rFonts w:ascii="Times New Roman" w:eastAsia="Times New Roman" w:hAnsi="Times New Roman" w:cs="Times New Roman"/>
            <w:noProof/>
            <w:color w:val="auto"/>
            <w:sz w:val="23"/>
            <w:szCs w:val="23"/>
          </w:rPr>
          <w:t>Warren</w:t>
        </w:r>
        <w:r w:rsidR="00F8362E" w:rsidRPr="00F8362E">
          <w:rPr>
            <w:rFonts w:ascii="Times New Roman" w:eastAsia="Times New Roman" w:hAnsi="Times New Roman" w:cs="Times New Roman"/>
            <w:i/>
            <w:noProof/>
            <w:color w:val="auto"/>
            <w:sz w:val="23"/>
            <w:szCs w:val="23"/>
          </w:rPr>
          <w:t xml:space="preserve"> et al.</w:t>
        </w:r>
        <w:r w:rsidR="00F8362E">
          <w:rPr>
            <w:rFonts w:ascii="Times New Roman" w:eastAsia="Times New Roman" w:hAnsi="Times New Roman" w:cs="Times New Roman"/>
            <w:noProof/>
            <w:color w:val="auto"/>
            <w:sz w:val="23"/>
            <w:szCs w:val="23"/>
          </w:rPr>
          <w:t xml:space="preserve"> 2015</w:t>
        </w:r>
      </w:hyperlink>
      <w:r w:rsidR="00F8362E">
        <w:rPr>
          <w:rFonts w:ascii="Times New Roman" w:eastAsia="Times New Roman" w:hAnsi="Times New Roman" w:cs="Times New Roman"/>
          <w:noProof/>
          <w:color w:val="auto"/>
          <w:sz w:val="23"/>
          <w:szCs w:val="23"/>
        </w:rPr>
        <w:t xml:space="preserve">; </w:t>
      </w:r>
      <w:hyperlink w:anchor="_ENREF_7" w:tooltip="Gillespie, 2016 #6" w:history="1">
        <w:r w:rsidR="00F8362E">
          <w:rPr>
            <w:rFonts w:ascii="Times New Roman" w:eastAsia="Times New Roman" w:hAnsi="Times New Roman" w:cs="Times New Roman"/>
            <w:noProof/>
            <w:color w:val="auto"/>
            <w:sz w:val="23"/>
            <w:szCs w:val="23"/>
          </w:rPr>
          <w:t>Gillespie 2016</w:t>
        </w:r>
      </w:hyperlink>
      <w:r w:rsidR="00F8362E">
        <w:rPr>
          <w:rFonts w:ascii="Times New Roman" w:eastAsia="Times New Roman" w:hAnsi="Times New Roman" w:cs="Times New Roman"/>
          <w:noProof/>
          <w:color w:val="auto"/>
          <w:sz w:val="23"/>
          <w:szCs w:val="23"/>
        </w:rPr>
        <w:t xml:space="preserve">; </w:t>
      </w:r>
      <w:hyperlink w:anchor="_ENREF_13" w:tooltip="Krehenwinkel, 2016 #5" w:history="1">
        <w:r w:rsidR="00F8362E">
          <w:rPr>
            <w:rFonts w:ascii="Times New Roman" w:eastAsia="Times New Roman" w:hAnsi="Times New Roman" w:cs="Times New Roman"/>
            <w:noProof/>
            <w:color w:val="auto"/>
            <w:sz w:val="23"/>
            <w:szCs w:val="23"/>
          </w:rPr>
          <w:t>Krehenwinkel</w:t>
        </w:r>
        <w:r w:rsidR="00F8362E" w:rsidRPr="00F8362E">
          <w:rPr>
            <w:rFonts w:ascii="Times New Roman" w:eastAsia="Times New Roman" w:hAnsi="Times New Roman" w:cs="Times New Roman"/>
            <w:i/>
            <w:noProof/>
            <w:color w:val="auto"/>
            <w:sz w:val="23"/>
            <w:szCs w:val="23"/>
          </w:rPr>
          <w:t xml:space="preserve"> et al.</w:t>
        </w:r>
        <w:r w:rsidR="00F8362E">
          <w:rPr>
            <w:rFonts w:ascii="Times New Roman" w:eastAsia="Times New Roman" w:hAnsi="Times New Roman" w:cs="Times New Roman"/>
            <w:noProof/>
            <w:color w:val="auto"/>
            <w:sz w:val="23"/>
            <w:szCs w:val="23"/>
          </w:rPr>
          <w:t xml:space="preserve"> 2016</w:t>
        </w:r>
      </w:hyperlink>
      <w:r w:rsidR="00F8362E">
        <w:rPr>
          <w:rFonts w:ascii="Times New Roman" w:eastAsia="Times New Roman" w:hAnsi="Times New Roman" w:cs="Times New Roman"/>
          <w:noProof/>
          <w:color w:val="auto"/>
          <w:sz w:val="23"/>
          <w:szCs w:val="23"/>
        </w:rPr>
        <w:t xml:space="preserve">; </w:t>
      </w:r>
      <w:hyperlink w:anchor="_ENREF_17" w:tooltip="Rominger, 2016 #3" w:history="1">
        <w:r w:rsidR="00F8362E">
          <w:rPr>
            <w:rFonts w:ascii="Times New Roman" w:eastAsia="Times New Roman" w:hAnsi="Times New Roman" w:cs="Times New Roman"/>
            <w:noProof/>
            <w:color w:val="auto"/>
            <w:sz w:val="23"/>
            <w:szCs w:val="23"/>
          </w:rPr>
          <w:t>Rominger</w:t>
        </w:r>
        <w:r w:rsidR="00F8362E" w:rsidRPr="00F8362E">
          <w:rPr>
            <w:rFonts w:ascii="Times New Roman" w:eastAsia="Times New Roman" w:hAnsi="Times New Roman" w:cs="Times New Roman"/>
            <w:i/>
            <w:noProof/>
            <w:color w:val="auto"/>
            <w:sz w:val="23"/>
            <w:szCs w:val="23"/>
          </w:rPr>
          <w:t xml:space="preserve"> et al.</w:t>
        </w:r>
        <w:r w:rsidR="00F8362E">
          <w:rPr>
            <w:rFonts w:ascii="Times New Roman" w:eastAsia="Times New Roman" w:hAnsi="Times New Roman" w:cs="Times New Roman"/>
            <w:noProof/>
            <w:color w:val="auto"/>
            <w:sz w:val="23"/>
            <w:szCs w:val="23"/>
          </w:rPr>
          <w:t xml:space="preserve"> 2016</w:t>
        </w:r>
      </w:hyperlink>
      <w:r w:rsidR="00F8362E">
        <w:rPr>
          <w:rFonts w:ascii="Times New Roman" w:eastAsia="Times New Roman" w:hAnsi="Times New Roman" w:cs="Times New Roman"/>
          <w:noProof/>
          <w:color w:val="auto"/>
          <w:sz w:val="23"/>
          <w:szCs w:val="23"/>
        </w:rPr>
        <w:t xml:space="preserve">; </w:t>
      </w:r>
      <w:hyperlink w:anchor="_ENREF_19" w:tooltip="Shaw, 2016 #4" w:history="1">
        <w:r w:rsidR="00F8362E">
          <w:rPr>
            <w:rFonts w:ascii="Times New Roman" w:eastAsia="Times New Roman" w:hAnsi="Times New Roman" w:cs="Times New Roman"/>
            <w:noProof/>
            <w:color w:val="auto"/>
            <w:sz w:val="23"/>
            <w:szCs w:val="23"/>
          </w:rPr>
          <w:t>Shaw &amp; Gillespie 2016</w:t>
        </w:r>
      </w:hyperlink>
      <w:r w:rsidR="00F8362E">
        <w:rPr>
          <w:rFonts w:ascii="Times New Roman" w:eastAsia="Times New Roman" w:hAnsi="Times New Roman" w:cs="Times New Roman"/>
          <w:noProof/>
          <w:color w:val="auto"/>
          <w:sz w:val="23"/>
          <w:szCs w:val="23"/>
        </w:rPr>
        <w:t>)</w:t>
      </w:r>
      <w:r w:rsidR="000E2AE2">
        <w:rPr>
          <w:rFonts w:ascii="Times New Roman" w:eastAsia="Times New Roman" w:hAnsi="Times New Roman" w:cs="Times New Roman"/>
          <w:color w:val="auto"/>
          <w:sz w:val="23"/>
          <w:szCs w:val="23"/>
        </w:rPr>
        <w:fldChar w:fldCharType="end"/>
      </w:r>
      <w:r w:rsidRPr="002C65FE">
        <w:rPr>
          <w:rFonts w:ascii="Times New Roman" w:eastAsia="Times New Roman" w:hAnsi="Times New Roman" w:cs="Times New Roman"/>
          <w:sz w:val="23"/>
          <w:szCs w:val="23"/>
        </w:rPr>
        <w:t>.</w:t>
      </w:r>
    </w:p>
    <w:p w14:paraId="6D8E4939" w14:textId="77777777" w:rsidR="00FD1D4F" w:rsidRPr="002C65FE" w:rsidRDefault="00FD1D4F" w:rsidP="002C65FE">
      <w:pPr>
        <w:spacing w:line="240" w:lineRule="auto"/>
        <w:rPr>
          <w:rFonts w:ascii="Times New Roman" w:eastAsia="Times New Roman" w:hAnsi="Times New Roman" w:cs="Times New Roman"/>
          <w:sz w:val="23"/>
          <w:szCs w:val="23"/>
        </w:rPr>
      </w:pPr>
    </w:p>
    <w:p w14:paraId="254769BA" w14:textId="61E138E8" w:rsidR="004F2500" w:rsidRDefault="00FD1D4F" w:rsidP="002C65FE">
      <w:pPr>
        <w:widowControl w:val="0"/>
        <w:spacing w:after="60" w:line="240" w:lineRule="auto"/>
        <w:rPr>
          <w:rFonts w:ascii="Times New Roman" w:hAnsi="Times New Roman" w:cs="Times New Roman"/>
          <w:sz w:val="23"/>
          <w:szCs w:val="23"/>
        </w:rPr>
      </w:pPr>
      <w:proofErr w:type="spellStart"/>
      <w:r w:rsidRPr="002C65FE">
        <w:rPr>
          <w:rFonts w:ascii="Times New Roman" w:hAnsi="Times New Roman" w:cs="Times New Roman"/>
          <w:b/>
          <w:sz w:val="23"/>
          <w:szCs w:val="23"/>
        </w:rPr>
        <w:t>Gruner</w:t>
      </w:r>
      <w:proofErr w:type="spellEnd"/>
      <w:r w:rsidR="004F2500" w:rsidRPr="00BB5CF0">
        <w:rPr>
          <w:rFonts w:ascii="Times New Roman" w:hAnsi="Times New Roman" w:cs="Times New Roman"/>
          <w:sz w:val="23"/>
          <w:szCs w:val="23"/>
        </w:rPr>
        <w:t>:</w:t>
      </w:r>
      <w:r w:rsidRPr="00BB5CF0">
        <w:rPr>
          <w:rFonts w:ascii="Times New Roman" w:hAnsi="Times New Roman" w:cs="Times New Roman"/>
          <w:sz w:val="23"/>
          <w:szCs w:val="23"/>
        </w:rPr>
        <w:t xml:space="preserve"> DEB-1020007 </w:t>
      </w:r>
      <w:r w:rsidR="00BB5CF0" w:rsidRPr="00BB5CF0">
        <w:rPr>
          <w:rFonts w:ascii="Times New Roman" w:hAnsi="Times New Roman" w:cs="Times New Roman"/>
          <w:i/>
          <w:sz w:val="23"/>
          <w:szCs w:val="23"/>
        </w:rPr>
        <w:t>Collaborative Research: Interactive effects of predation and ecosystem size on arthropod food webs in Hawaiian forests fragmented by lava flows</w:t>
      </w:r>
      <w:r w:rsidR="00BB5CF0" w:rsidRPr="002C65FE">
        <w:rPr>
          <w:rFonts w:ascii="Times New Roman" w:hAnsi="Times New Roman" w:cs="Times New Roman"/>
          <w:sz w:val="23"/>
          <w:szCs w:val="23"/>
        </w:rPr>
        <w:t>.</w:t>
      </w:r>
      <w:r w:rsidR="00BB5CF0">
        <w:rPr>
          <w:rFonts w:ascii="Times New Roman" w:hAnsi="Times New Roman" w:cs="Times New Roman"/>
          <w:sz w:val="23"/>
          <w:szCs w:val="23"/>
        </w:rPr>
        <w:t xml:space="preserve"> </w:t>
      </w:r>
      <w:proofErr w:type="gramStart"/>
      <w:r w:rsidR="00BB5CF0">
        <w:rPr>
          <w:rFonts w:ascii="Times New Roman" w:hAnsi="Times New Roman" w:cs="Times New Roman"/>
          <w:sz w:val="23"/>
          <w:szCs w:val="23"/>
        </w:rPr>
        <w:t xml:space="preserve">2010-2015 </w:t>
      </w:r>
      <w:r w:rsidRPr="002C65FE">
        <w:rPr>
          <w:rFonts w:ascii="Times New Roman" w:hAnsi="Times New Roman" w:cs="Times New Roman"/>
          <w:sz w:val="23"/>
          <w:szCs w:val="23"/>
        </w:rPr>
        <w:t xml:space="preserve">(collaborative PIs </w:t>
      </w:r>
      <w:r w:rsidR="00BB5CF0">
        <w:rPr>
          <w:rFonts w:ascii="Times New Roman" w:hAnsi="Times New Roman" w:cs="Times New Roman"/>
          <w:sz w:val="23"/>
          <w:szCs w:val="23"/>
        </w:rPr>
        <w:t xml:space="preserve">Tad </w:t>
      </w:r>
      <w:proofErr w:type="spellStart"/>
      <w:r w:rsidRPr="002C65FE">
        <w:rPr>
          <w:rFonts w:ascii="Times New Roman" w:hAnsi="Times New Roman" w:cs="Times New Roman"/>
          <w:sz w:val="23"/>
          <w:szCs w:val="23"/>
        </w:rPr>
        <w:t>Fukami</w:t>
      </w:r>
      <w:proofErr w:type="spellEnd"/>
      <w:r w:rsidRPr="002C65FE">
        <w:rPr>
          <w:rFonts w:ascii="Times New Roman" w:hAnsi="Times New Roman" w:cs="Times New Roman"/>
          <w:sz w:val="23"/>
          <w:szCs w:val="23"/>
        </w:rPr>
        <w:t xml:space="preserve">, </w:t>
      </w:r>
      <w:r w:rsidR="00BB5CF0">
        <w:rPr>
          <w:rFonts w:ascii="Times New Roman" w:hAnsi="Times New Roman" w:cs="Times New Roman"/>
          <w:sz w:val="23"/>
          <w:szCs w:val="23"/>
        </w:rPr>
        <w:t xml:space="preserve">David </w:t>
      </w:r>
      <w:proofErr w:type="spellStart"/>
      <w:r w:rsidR="00BB5CF0" w:rsidRPr="002C65FE">
        <w:rPr>
          <w:rFonts w:ascii="Times New Roman" w:hAnsi="Times New Roman" w:cs="Times New Roman"/>
          <w:sz w:val="23"/>
          <w:szCs w:val="23"/>
        </w:rPr>
        <w:t>Flaspohler</w:t>
      </w:r>
      <w:proofErr w:type="spellEnd"/>
      <w:r w:rsidR="00BB5CF0">
        <w:rPr>
          <w:rFonts w:ascii="Times New Roman" w:hAnsi="Times New Roman" w:cs="Times New Roman"/>
          <w:sz w:val="23"/>
          <w:szCs w:val="23"/>
        </w:rPr>
        <w:t xml:space="preserve">, Christian </w:t>
      </w:r>
      <w:proofErr w:type="spellStart"/>
      <w:r w:rsidR="00BB5CF0">
        <w:rPr>
          <w:rFonts w:ascii="Times New Roman" w:hAnsi="Times New Roman" w:cs="Times New Roman"/>
          <w:sz w:val="23"/>
          <w:szCs w:val="23"/>
        </w:rPr>
        <w:t>Giardina</w:t>
      </w:r>
      <w:proofErr w:type="spellEnd"/>
      <w:r w:rsidRPr="002C65FE">
        <w:rPr>
          <w:rFonts w:ascii="Times New Roman" w:hAnsi="Times New Roman" w:cs="Times New Roman"/>
          <w:sz w:val="23"/>
          <w:szCs w:val="23"/>
        </w:rPr>
        <w:t>)</w:t>
      </w:r>
      <w:r w:rsidR="00BB5CF0">
        <w:rPr>
          <w:rFonts w:ascii="Times New Roman" w:hAnsi="Times New Roman" w:cs="Times New Roman"/>
          <w:sz w:val="23"/>
          <w:szCs w:val="23"/>
        </w:rPr>
        <w:t xml:space="preserve">, </w:t>
      </w:r>
      <w:r w:rsidR="00BB5CF0" w:rsidRPr="002C65FE">
        <w:rPr>
          <w:rFonts w:ascii="Times New Roman" w:hAnsi="Times New Roman" w:cs="Times New Roman"/>
          <w:sz w:val="23"/>
          <w:szCs w:val="23"/>
        </w:rPr>
        <w:t xml:space="preserve">$329,949 </w:t>
      </w:r>
      <w:r w:rsidR="00BB5CF0">
        <w:rPr>
          <w:rFonts w:ascii="Times New Roman" w:hAnsi="Times New Roman" w:cs="Times New Roman"/>
          <w:sz w:val="23"/>
          <w:szCs w:val="23"/>
        </w:rPr>
        <w:t>to U Maryland (collaborators at Stanford, Michigan Tech</w:t>
      </w:r>
      <w:r w:rsidR="00BB5CF0" w:rsidRPr="004F2500">
        <w:rPr>
          <w:rFonts w:ascii="Times New Roman" w:hAnsi="Times New Roman" w:cs="Times New Roman"/>
          <w:sz w:val="23"/>
          <w:szCs w:val="23"/>
        </w:rPr>
        <w:t>,</w:t>
      </w:r>
      <w:r w:rsidR="00BB5CF0">
        <w:rPr>
          <w:rFonts w:ascii="Times New Roman" w:hAnsi="Times New Roman" w:cs="Times New Roman"/>
          <w:sz w:val="23"/>
          <w:szCs w:val="23"/>
        </w:rPr>
        <w:t xml:space="preserve"> and US Forest Service,</w:t>
      </w:r>
      <w:r w:rsidR="00BB5CF0" w:rsidRPr="004F2500">
        <w:rPr>
          <w:rFonts w:ascii="Times New Roman" w:hAnsi="Times New Roman" w:cs="Times New Roman"/>
          <w:sz w:val="23"/>
          <w:szCs w:val="23"/>
        </w:rPr>
        <w:t xml:space="preserve"> for a total award of $1,213,843)</w:t>
      </w:r>
      <w:r w:rsidR="00BB5CF0">
        <w:rPr>
          <w:rFonts w:ascii="Times New Roman" w:hAnsi="Times New Roman" w:cs="Times New Roman"/>
          <w:sz w:val="23"/>
          <w:szCs w:val="23"/>
        </w:rPr>
        <w:t>.</w:t>
      </w:r>
      <w:proofErr w:type="gramEnd"/>
      <w:r w:rsidR="00C33532">
        <w:rPr>
          <w:rFonts w:ascii="Times New Roman" w:hAnsi="Times New Roman" w:cs="Times New Roman"/>
          <w:sz w:val="23"/>
          <w:szCs w:val="23"/>
        </w:rPr>
        <w:t xml:space="preserve"> </w:t>
      </w:r>
      <w:r w:rsidR="00C33532" w:rsidRPr="00C33532">
        <w:rPr>
          <w:rFonts w:ascii="Times New Roman" w:hAnsi="Times New Roman" w:cs="Times New Roman"/>
          <w:sz w:val="23"/>
          <w:szCs w:val="23"/>
          <w:u w:val="single"/>
        </w:rPr>
        <w:t>Intellectual Merit</w:t>
      </w:r>
      <w:del w:id="59" w:author="DSG" w:date="2016-10-12T10:39:00Z">
        <w:r w:rsidR="00C33532" w:rsidDel="002E47E2">
          <w:rPr>
            <w:rFonts w:ascii="Times New Roman" w:hAnsi="Times New Roman" w:cs="Times New Roman"/>
            <w:sz w:val="23"/>
            <w:szCs w:val="23"/>
          </w:rPr>
          <w:delText xml:space="preserve">: </w:delText>
        </w:r>
      </w:del>
      <w:ins w:id="60" w:author="DSG" w:date="2016-10-12T10:39:00Z">
        <w:r w:rsidR="002E47E2">
          <w:rPr>
            <w:rFonts w:ascii="Times New Roman" w:hAnsi="Times New Roman" w:cs="Times New Roman"/>
            <w:sz w:val="23"/>
            <w:szCs w:val="23"/>
          </w:rPr>
          <w:t xml:space="preserve">. </w:t>
        </w:r>
      </w:ins>
      <w:r w:rsidR="004F2500" w:rsidRPr="004F2500">
        <w:rPr>
          <w:rFonts w:ascii="Times New Roman" w:hAnsi="Times New Roman" w:cs="Times New Roman"/>
          <w:sz w:val="23"/>
          <w:szCs w:val="23"/>
        </w:rPr>
        <w:t>This project examined forest food webs in naturally fragmented landscapes on Hawaii Island</w:t>
      </w:r>
      <w:r w:rsidR="005054ED">
        <w:rPr>
          <w:rFonts w:ascii="Times New Roman" w:hAnsi="Times New Roman" w:cs="Times New Roman"/>
          <w:sz w:val="23"/>
          <w:szCs w:val="23"/>
        </w:rPr>
        <w:t xml:space="preserve"> </w:t>
      </w:r>
      <w:r w:rsidR="005054ED" w:rsidRPr="004F2500">
        <w:rPr>
          <w:rFonts w:ascii="Times New Roman" w:hAnsi="Times New Roman" w:cs="Times New Roman"/>
          <w:sz w:val="23"/>
          <w:szCs w:val="23"/>
        </w:rPr>
        <w:t xml:space="preserve">over a 100-fold </w:t>
      </w:r>
      <w:r w:rsidR="005054ED">
        <w:rPr>
          <w:rFonts w:ascii="Times New Roman" w:hAnsi="Times New Roman" w:cs="Times New Roman"/>
          <w:sz w:val="23"/>
          <w:szCs w:val="23"/>
        </w:rPr>
        <w:t xml:space="preserve">ecosystem size </w:t>
      </w:r>
      <w:r w:rsidR="005054ED" w:rsidRPr="004F2500">
        <w:rPr>
          <w:rFonts w:ascii="Times New Roman" w:hAnsi="Times New Roman" w:cs="Times New Roman"/>
          <w:sz w:val="23"/>
          <w:szCs w:val="23"/>
        </w:rPr>
        <w:t>gradient</w:t>
      </w:r>
      <w:r w:rsidR="005054ED">
        <w:rPr>
          <w:rFonts w:ascii="Times New Roman" w:hAnsi="Times New Roman" w:cs="Times New Roman"/>
          <w:sz w:val="23"/>
          <w:szCs w:val="23"/>
        </w:rPr>
        <w:t xml:space="preserve">. </w:t>
      </w:r>
      <w:r w:rsidR="005054ED" w:rsidRPr="005054ED">
        <w:rPr>
          <w:rFonts w:ascii="Times New Roman" w:hAnsi="Times New Roman" w:cs="Times New Roman"/>
          <w:sz w:val="23"/>
          <w:szCs w:val="23"/>
        </w:rPr>
        <w:t xml:space="preserve">Our overarching objective was to test the contingent effects of </w:t>
      </w:r>
      <w:del w:id="61" w:author="DSG" w:date="2016-10-12T09:40:00Z">
        <w:r w:rsidR="005054ED" w:rsidRPr="005054ED" w:rsidDel="001D0CC1">
          <w:rPr>
            <w:rFonts w:ascii="Times New Roman" w:hAnsi="Times New Roman" w:cs="Times New Roman"/>
            <w:sz w:val="23"/>
            <w:szCs w:val="23"/>
          </w:rPr>
          <w:delText xml:space="preserve">the </w:delText>
        </w:r>
      </w:del>
      <w:ins w:id="62" w:author="DSG" w:date="2016-10-12T09:40:00Z">
        <w:r w:rsidR="001D0CC1">
          <w:rPr>
            <w:rFonts w:ascii="Times New Roman" w:hAnsi="Times New Roman" w:cs="Times New Roman"/>
            <w:sz w:val="23"/>
            <w:szCs w:val="23"/>
          </w:rPr>
          <w:t>an</w:t>
        </w:r>
        <w:r w:rsidR="001D0CC1" w:rsidRPr="005054ED">
          <w:rPr>
            <w:rFonts w:ascii="Times New Roman" w:hAnsi="Times New Roman" w:cs="Times New Roman"/>
            <w:sz w:val="23"/>
            <w:szCs w:val="23"/>
          </w:rPr>
          <w:t xml:space="preserve"> </w:t>
        </w:r>
      </w:ins>
      <w:r w:rsidR="005054ED" w:rsidRPr="005054ED">
        <w:rPr>
          <w:rFonts w:ascii="Times New Roman" w:hAnsi="Times New Roman" w:cs="Times New Roman"/>
          <w:sz w:val="23"/>
          <w:szCs w:val="23"/>
        </w:rPr>
        <w:t xml:space="preserve">invasive omnivore, the black rat </w:t>
      </w:r>
      <w:proofErr w:type="spellStart"/>
      <w:r w:rsidR="005054ED" w:rsidRPr="005054ED">
        <w:rPr>
          <w:rFonts w:ascii="Times New Roman" w:hAnsi="Times New Roman" w:cs="Times New Roman"/>
          <w:i/>
          <w:sz w:val="23"/>
          <w:szCs w:val="23"/>
        </w:rPr>
        <w:t>Rattus</w:t>
      </w:r>
      <w:proofErr w:type="spellEnd"/>
      <w:r w:rsidR="005054ED" w:rsidRPr="005054ED">
        <w:rPr>
          <w:rFonts w:ascii="Times New Roman" w:hAnsi="Times New Roman" w:cs="Times New Roman"/>
          <w:i/>
          <w:sz w:val="23"/>
          <w:szCs w:val="23"/>
        </w:rPr>
        <w:t xml:space="preserve"> </w:t>
      </w:r>
      <w:proofErr w:type="spellStart"/>
      <w:r w:rsidR="005054ED" w:rsidRPr="005054ED">
        <w:rPr>
          <w:rFonts w:ascii="Times New Roman" w:hAnsi="Times New Roman" w:cs="Times New Roman"/>
          <w:i/>
          <w:sz w:val="23"/>
          <w:szCs w:val="23"/>
        </w:rPr>
        <w:t>rattus</w:t>
      </w:r>
      <w:proofErr w:type="spellEnd"/>
      <w:r w:rsidR="005054ED" w:rsidRPr="005054ED">
        <w:rPr>
          <w:rFonts w:ascii="Times New Roman" w:hAnsi="Times New Roman" w:cs="Times New Roman"/>
          <w:sz w:val="23"/>
          <w:szCs w:val="23"/>
        </w:rPr>
        <w:t xml:space="preserve">, </w:t>
      </w:r>
      <w:r w:rsidR="005054ED">
        <w:rPr>
          <w:rFonts w:ascii="Times New Roman" w:hAnsi="Times New Roman" w:cs="Times New Roman"/>
          <w:sz w:val="23"/>
          <w:szCs w:val="23"/>
        </w:rPr>
        <w:t>on bird population dynamics,</w:t>
      </w:r>
      <w:r w:rsidR="004F2500" w:rsidRPr="004F2500">
        <w:rPr>
          <w:rFonts w:ascii="Times New Roman" w:hAnsi="Times New Roman" w:cs="Times New Roman"/>
          <w:sz w:val="23"/>
          <w:szCs w:val="23"/>
        </w:rPr>
        <w:t xml:space="preserve"> arthropod food webs</w:t>
      </w:r>
      <w:r w:rsidR="005054ED">
        <w:rPr>
          <w:rFonts w:ascii="Times New Roman" w:hAnsi="Times New Roman" w:cs="Times New Roman"/>
          <w:sz w:val="23"/>
          <w:szCs w:val="23"/>
        </w:rPr>
        <w:t>,</w:t>
      </w:r>
      <w:r w:rsidR="004F2500" w:rsidRPr="004F2500">
        <w:rPr>
          <w:rFonts w:ascii="Times New Roman" w:hAnsi="Times New Roman" w:cs="Times New Roman"/>
          <w:sz w:val="23"/>
          <w:szCs w:val="23"/>
        </w:rPr>
        <w:t xml:space="preserve"> </w:t>
      </w:r>
      <w:r w:rsidR="005054ED">
        <w:rPr>
          <w:rFonts w:ascii="Times New Roman" w:hAnsi="Times New Roman" w:cs="Times New Roman"/>
          <w:sz w:val="23"/>
          <w:szCs w:val="23"/>
        </w:rPr>
        <w:t xml:space="preserve">and </w:t>
      </w:r>
      <w:r w:rsidR="004F2500" w:rsidRPr="004F2500">
        <w:rPr>
          <w:rFonts w:ascii="Times New Roman" w:hAnsi="Times New Roman" w:cs="Times New Roman"/>
          <w:sz w:val="23"/>
          <w:szCs w:val="23"/>
        </w:rPr>
        <w:t xml:space="preserve">ecosystem processes. </w:t>
      </w:r>
      <w:r w:rsidR="005054ED">
        <w:rPr>
          <w:rFonts w:ascii="Times New Roman" w:hAnsi="Times New Roman" w:cs="Times New Roman"/>
          <w:sz w:val="23"/>
          <w:szCs w:val="23"/>
        </w:rPr>
        <w:t>By eliminating rats from fragments up to 12 ha in size</w:t>
      </w:r>
      <w:ins w:id="63" w:author="DSG" w:date="2016-10-12T09:41:00Z">
        <w:r w:rsidR="001D0CC1">
          <w:rPr>
            <w:rFonts w:ascii="Times New Roman" w:hAnsi="Times New Roman" w:cs="Times New Roman"/>
            <w:sz w:val="23"/>
            <w:szCs w:val="23"/>
          </w:rPr>
          <w:t xml:space="preserve"> in a 4-yr press experiment,</w:t>
        </w:r>
      </w:ins>
      <w:r w:rsidR="005054ED">
        <w:rPr>
          <w:rFonts w:ascii="Times New Roman" w:hAnsi="Times New Roman" w:cs="Times New Roman"/>
          <w:sz w:val="23"/>
          <w:szCs w:val="23"/>
        </w:rPr>
        <w:t xml:space="preserve"> and independently excluding birds from tree canopies, we </w:t>
      </w:r>
      <w:r w:rsidR="001D0CC1">
        <w:rPr>
          <w:rFonts w:ascii="Times New Roman" w:hAnsi="Times New Roman" w:cs="Times New Roman"/>
          <w:sz w:val="23"/>
          <w:szCs w:val="23"/>
        </w:rPr>
        <w:t>provided evidence</w:t>
      </w:r>
      <w:r w:rsidR="005054ED">
        <w:rPr>
          <w:rFonts w:ascii="Times New Roman" w:hAnsi="Times New Roman" w:cs="Times New Roman"/>
          <w:sz w:val="23"/>
          <w:szCs w:val="23"/>
        </w:rPr>
        <w:t xml:space="preserve"> </w:t>
      </w:r>
      <w:r w:rsidR="001D0CC1">
        <w:rPr>
          <w:rFonts w:ascii="Times New Roman" w:hAnsi="Times New Roman" w:cs="Times New Roman"/>
          <w:sz w:val="23"/>
          <w:szCs w:val="23"/>
        </w:rPr>
        <w:t xml:space="preserve">for non-consumptive effects of rats in altering bird foraging behavior and their impacts on arthropods. </w:t>
      </w:r>
      <w:r w:rsidR="004F2500" w:rsidRPr="004F2500">
        <w:rPr>
          <w:rFonts w:ascii="Times New Roman" w:hAnsi="Times New Roman" w:cs="Times New Roman"/>
          <w:sz w:val="23"/>
          <w:szCs w:val="23"/>
        </w:rPr>
        <w:t xml:space="preserve">This </w:t>
      </w:r>
      <w:r w:rsidR="005054ED">
        <w:rPr>
          <w:rFonts w:ascii="Times New Roman" w:hAnsi="Times New Roman" w:cs="Times New Roman"/>
          <w:sz w:val="23"/>
          <w:szCs w:val="23"/>
        </w:rPr>
        <w:t xml:space="preserve">work </w:t>
      </w:r>
      <w:r w:rsidR="004F2500" w:rsidRPr="004F2500">
        <w:rPr>
          <w:rFonts w:ascii="Times New Roman" w:hAnsi="Times New Roman" w:cs="Times New Roman"/>
          <w:sz w:val="23"/>
          <w:szCs w:val="23"/>
        </w:rPr>
        <w:t>has produced seven peer-reviewed papers</w:t>
      </w:r>
      <w:ins w:id="64" w:author="Rosemary Gillespie" w:date="2016-10-12T13:53:00Z">
        <w:r w:rsidR="00B77ADA">
          <w:rPr>
            <w:rFonts w:ascii="Times New Roman" w:hAnsi="Times New Roman" w:cs="Times New Roman"/>
            <w:sz w:val="23"/>
            <w:szCs w:val="23"/>
          </w:rPr>
          <w:t xml:space="preserve"> </w:t>
        </w:r>
      </w:ins>
      <w:r w:rsidR="00F8362E">
        <w:rPr>
          <w:rFonts w:ascii="Times New Roman" w:hAnsi="Times New Roman" w:cs="Times New Roman"/>
          <w:sz w:val="23"/>
          <w:szCs w:val="23"/>
        </w:rPr>
        <w:fldChar w:fldCharType="begin">
          <w:fldData xml:space="preserve">PEVuZE5vdGU+PENpdGU+PEF1dGhvcj5WYXVnaG48L0F1dGhvcj48WWVhcj4yMDEzPC9ZZWFyPjxS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</w:fldData>
        </w:fldChar>
      </w:r>
      <w:r w:rsidR="00F8362E">
        <w:rPr>
          <w:rFonts w:ascii="Times New Roman" w:hAnsi="Times New Roman" w:cs="Times New Roman"/>
          <w:sz w:val="23"/>
          <w:szCs w:val="23"/>
        </w:rPr>
        <w:instrText xml:space="preserve"> ADDIN EN.CITE </w:instrText>
      </w:r>
      <w:r w:rsidR="00F8362E">
        <w:rPr>
          <w:rFonts w:ascii="Times New Roman" w:hAnsi="Times New Roman" w:cs="Times New Roman"/>
          <w:sz w:val="23"/>
          <w:szCs w:val="23"/>
        </w:rPr>
        <w:fldChar w:fldCharType="begin">
          <w:fldData xml:space="preserve">PEVuZE5vdGU+PENpdGU+PEF1dGhvcj5WYXVnaG48L0F1dGhvcj48WWVhcj4yMDEzPC9ZZWFyPjxS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</w:fldData>
        </w:fldChar>
      </w:r>
      <w:r w:rsidR="00F8362E">
        <w:rPr>
          <w:rFonts w:ascii="Times New Roman" w:hAnsi="Times New Roman" w:cs="Times New Roman"/>
          <w:sz w:val="23"/>
          <w:szCs w:val="23"/>
        </w:rPr>
        <w:instrText xml:space="preserve"> ADDIN EN.CITE.DATA </w:instrText>
      </w:r>
      <w:r w:rsidR="00F8362E">
        <w:rPr>
          <w:rFonts w:ascii="Times New Roman" w:hAnsi="Times New Roman" w:cs="Times New Roman"/>
          <w:sz w:val="23"/>
          <w:szCs w:val="23"/>
        </w:rPr>
      </w:r>
      <w:r w:rsidR="00F8362E">
        <w:rPr>
          <w:rFonts w:ascii="Times New Roman" w:hAnsi="Times New Roman" w:cs="Times New Roman"/>
          <w:sz w:val="23"/>
          <w:szCs w:val="23"/>
        </w:rPr>
        <w:fldChar w:fldCharType="end"/>
      </w:r>
      <w:r w:rsidR="00F8362E">
        <w:rPr>
          <w:rFonts w:ascii="Times New Roman" w:hAnsi="Times New Roman" w:cs="Times New Roman"/>
          <w:sz w:val="23"/>
          <w:szCs w:val="23"/>
        </w:rPr>
      </w:r>
      <w:r w:rsidR="00F8362E">
        <w:rPr>
          <w:rFonts w:ascii="Times New Roman" w:hAnsi="Times New Roman" w:cs="Times New Roman"/>
          <w:sz w:val="23"/>
          <w:szCs w:val="23"/>
        </w:rPr>
        <w:fldChar w:fldCharType="separate"/>
      </w:r>
      <w:r w:rsidR="00F8362E">
        <w:rPr>
          <w:rFonts w:ascii="Times New Roman" w:hAnsi="Times New Roman" w:cs="Times New Roman"/>
          <w:noProof/>
          <w:sz w:val="23"/>
          <w:szCs w:val="23"/>
        </w:rPr>
        <w:t>(</w:t>
      </w:r>
      <w:hyperlink w:anchor="_ENREF_14" w:tooltip="Massol, 2011 #19" w:history="1">
        <w:r w:rsidR="00F8362E">
          <w:rPr>
            <w:rFonts w:ascii="Times New Roman" w:hAnsi="Times New Roman" w:cs="Times New Roman"/>
            <w:noProof/>
            <w:sz w:val="23"/>
            <w:szCs w:val="23"/>
          </w:rPr>
          <w:t>Massol</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2011</w:t>
        </w:r>
      </w:hyperlink>
      <w:r w:rsidR="00F8362E">
        <w:rPr>
          <w:rFonts w:ascii="Times New Roman" w:hAnsi="Times New Roman" w:cs="Times New Roman"/>
          <w:noProof/>
          <w:sz w:val="23"/>
          <w:szCs w:val="23"/>
        </w:rPr>
        <w:t xml:space="preserve">; </w:t>
      </w:r>
      <w:hyperlink w:anchor="_ENREF_21" w:tooltip="Vaughn, 2013 #15" w:history="1">
        <w:r w:rsidR="00F8362E">
          <w:rPr>
            <w:rFonts w:ascii="Times New Roman" w:hAnsi="Times New Roman" w:cs="Times New Roman"/>
            <w:noProof/>
            <w:sz w:val="23"/>
            <w:szCs w:val="23"/>
          </w:rPr>
          <w:t>Vaughn</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2013</w:t>
        </w:r>
      </w:hyperlink>
      <w:r w:rsidR="00F8362E">
        <w:rPr>
          <w:rFonts w:ascii="Times New Roman" w:hAnsi="Times New Roman" w:cs="Times New Roman"/>
          <w:noProof/>
          <w:sz w:val="23"/>
          <w:szCs w:val="23"/>
        </w:rPr>
        <w:t xml:space="preserve">; </w:t>
      </w:r>
      <w:hyperlink w:anchor="_ENREF_10" w:tooltip="Knowlton, 2014 #18" w:history="1">
        <w:r w:rsidR="00F8362E">
          <w:rPr>
            <w:rFonts w:ascii="Times New Roman" w:hAnsi="Times New Roman" w:cs="Times New Roman"/>
            <w:noProof/>
            <w:sz w:val="23"/>
            <w:szCs w:val="23"/>
          </w:rPr>
          <w:t>Knowlton</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2014</w:t>
        </w:r>
      </w:hyperlink>
      <w:r w:rsidR="00F8362E">
        <w:rPr>
          <w:rFonts w:ascii="Times New Roman" w:hAnsi="Times New Roman" w:cs="Times New Roman"/>
          <w:noProof/>
          <w:sz w:val="23"/>
          <w:szCs w:val="23"/>
        </w:rPr>
        <w:t xml:space="preserve">; </w:t>
      </w:r>
      <w:hyperlink w:anchor="_ENREF_22" w:tooltip="Vaughn, 2014 #16" w:history="1">
        <w:r w:rsidR="00F8362E">
          <w:rPr>
            <w:rFonts w:ascii="Times New Roman" w:hAnsi="Times New Roman" w:cs="Times New Roman"/>
            <w:noProof/>
            <w:sz w:val="23"/>
            <w:szCs w:val="23"/>
          </w:rPr>
          <w:t>Vaughn</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2014</w:t>
        </w:r>
      </w:hyperlink>
      <w:r w:rsidR="00F8362E">
        <w:rPr>
          <w:rFonts w:ascii="Times New Roman" w:hAnsi="Times New Roman" w:cs="Times New Roman"/>
          <w:noProof/>
          <w:sz w:val="23"/>
          <w:szCs w:val="23"/>
        </w:rPr>
        <w:t xml:space="preserve">; </w:t>
      </w:r>
      <w:hyperlink w:anchor="_ENREF_23" w:tooltip="Vaughn, 2015 #17" w:history="1">
        <w:r w:rsidR="00F8362E">
          <w:rPr>
            <w:rFonts w:ascii="Times New Roman" w:hAnsi="Times New Roman" w:cs="Times New Roman"/>
            <w:noProof/>
            <w:sz w:val="23"/>
            <w:szCs w:val="23"/>
          </w:rPr>
          <w:t>Vaughn</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2015</w:t>
        </w:r>
      </w:hyperlink>
      <w:r w:rsidR="00F8362E">
        <w:rPr>
          <w:rFonts w:ascii="Times New Roman" w:hAnsi="Times New Roman" w:cs="Times New Roman"/>
          <w:noProof/>
          <w:sz w:val="23"/>
          <w:szCs w:val="23"/>
        </w:rPr>
        <w:t xml:space="preserve">; </w:t>
      </w:r>
      <w:hyperlink w:anchor="_ENREF_11" w:tooltip="Knowlton, 2016 #21" w:history="1">
        <w:r w:rsidR="00F8362E">
          <w:rPr>
            <w:rFonts w:ascii="Times New Roman" w:hAnsi="Times New Roman" w:cs="Times New Roman"/>
            <w:noProof/>
            <w:sz w:val="23"/>
            <w:szCs w:val="23"/>
          </w:rPr>
          <w:t>Knowlton</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2016</w:t>
        </w:r>
      </w:hyperlink>
      <w:r w:rsidR="00F8362E">
        <w:rPr>
          <w:rFonts w:ascii="Times New Roman" w:hAnsi="Times New Roman" w:cs="Times New Roman"/>
          <w:noProof/>
          <w:sz w:val="23"/>
          <w:szCs w:val="23"/>
        </w:rPr>
        <w:t xml:space="preserve">; </w:t>
      </w:r>
      <w:hyperlink w:anchor="_ENREF_20" w:tooltip="Vannette, 2016 #20" w:history="1">
        <w:r w:rsidR="00F8362E">
          <w:rPr>
            <w:rFonts w:ascii="Times New Roman" w:hAnsi="Times New Roman" w:cs="Times New Roman"/>
            <w:noProof/>
            <w:sz w:val="23"/>
            <w:szCs w:val="23"/>
          </w:rPr>
          <w:t>Vannette</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2016</w:t>
        </w:r>
      </w:hyperlink>
      <w:r w:rsidR="00F8362E">
        <w:rPr>
          <w:rFonts w:ascii="Times New Roman" w:hAnsi="Times New Roman" w:cs="Times New Roman"/>
          <w:noProof/>
          <w:sz w:val="23"/>
          <w:szCs w:val="23"/>
        </w:rPr>
        <w:t>)</w:t>
      </w:r>
      <w:r w:rsidR="00F8362E">
        <w:rPr>
          <w:rFonts w:ascii="Times New Roman" w:hAnsi="Times New Roman" w:cs="Times New Roman"/>
          <w:sz w:val="23"/>
          <w:szCs w:val="23"/>
        </w:rPr>
        <w:fldChar w:fldCharType="end"/>
      </w:r>
      <w:r w:rsidR="00533804">
        <w:rPr>
          <w:rFonts w:ascii="Times New Roman" w:hAnsi="Times New Roman" w:cs="Times New Roman"/>
          <w:sz w:val="23"/>
          <w:szCs w:val="23"/>
        </w:rPr>
        <w:t xml:space="preserve"> ()</w:t>
      </w:r>
      <w:r w:rsidR="004F2500" w:rsidRPr="004F2500">
        <w:rPr>
          <w:rFonts w:ascii="Times New Roman" w:hAnsi="Times New Roman" w:cs="Times New Roman"/>
          <w:sz w:val="23"/>
          <w:szCs w:val="23"/>
        </w:rPr>
        <w:t>, with t</w:t>
      </w:r>
      <w:r w:rsidR="005054ED">
        <w:rPr>
          <w:rFonts w:ascii="Times New Roman" w:hAnsi="Times New Roman" w:cs="Times New Roman"/>
          <w:sz w:val="23"/>
          <w:szCs w:val="23"/>
        </w:rPr>
        <w:t>hree</w:t>
      </w:r>
      <w:r w:rsidR="004F2500" w:rsidRPr="004F2500">
        <w:rPr>
          <w:rFonts w:ascii="Times New Roman" w:hAnsi="Times New Roman" w:cs="Times New Roman"/>
          <w:sz w:val="23"/>
          <w:szCs w:val="23"/>
        </w:rPr>
        <w:t xml:space="preserve"> more in review or in revision</w:t>
      </w:r>
      <w:ins w:id="65" w:author="Rosemary Gillespie" w:date="2016-10-12T14:03:00Z">
        <w:r w:rsidR="00942C45">
          <w:rPr>
            <w:rFonts w:ascii="Times New Roman" w:hAnsi="Times New Roman" w:cs="Times New Roman"/>
            <w:sz w:val="23"/>
            <w:szCs w:val="23"/>
          </w:rPr>
          <w:t xml:space="preserve"> </w:t>
        </w:r>
      </w:ins>
      <w:r w:rsidR="00F8362E">
        <w:rPr>
          <w:rFonts w:ascii="Times New Roman" w:hAnsi="Times New Roman" w:cs="Times New Roman"/>
          <w:sz w:val="23"/>
          <w:szCs w:val="23"/>
        </w:rPr>
        <w:fldChar w:fldCharType="begin">
          <w:fldData xml:space="preserve">PEVuZE5vdGU+PENpdGU+PEF1dGhvcj5XaWxzb24gUmFua2luPC9BdXRob3I+PFllYXI+SW4gcmV2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</w:fldData>
        </w:fldChar>
      </w:r>
      <w:r w:rsidR="00F8362E">
        <w:rPr>
          <w:rFonts w:ascii="Times New Roman" w:hAnsi="Times New Roman" w:cs="Times New Roman"/>
          <w:sz w:val="23"/>
          <w:szCs w:val="23"/>
        </w:rPr>
        <w:instrText xml:space="preserve"> ADDIN EN.CITE </w:instrText>
      </w:r>
      <w:r w:rsidR="00F8362E">
        <w:rPr>
          <w:rFonts w:ascii="Times New Roman" w:hAnsi="Times New Roman" w:cs="Times New Roman"/>
          <w:sz w:val="23"/>
          <w:szCs w:val="23"/>
        </w:rPr>
        <w:fldChar w:fldCharType="begin">
          <w:fldData xml:space="preserve">PEVuZE5vdGU+PENpdGU+PEF1dGhvcj5XaWxzb24gUmFua2luPC9BdXRob3I+PFllYXI+SW4gcmV2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</w:fldData>
        </w:fldChar>
      </w:r>
      <w:r w:rsidR="00F8362E">
        <w:rPr>
          <w:rFonts w:ascii="Times New Roman" w:hAnsi="Times New Roman" w:cs="Times New Roman"/>
          <w:sz w:val="23"/>
          <w:szCs w:val="23"/>
        </w:rPr>
        <w:instrText xml:space="preserve"> ADDIN EN.CITE.DATA </w:instrText>
      </w:r>
      <w:r w:rsidR="00F8362E">
        <w:rPr>
          <w:rFonts w:ascii="Times New Roman" w:hAnsi="Times New Roman" w:cs="Times New Roman"/>
          <w:sz w:val="23"/>
          <w:szCs w:val="23"/>
        </w:rPr>
      </w:r>
      <w:r w:rsidR="00F8362E">
        <w:rPr>
          <w:rFonts w:ascii="Times New Roman" w:hAnsi="Times New Roman" w:cs="Times New Roman"/>
          <w:sz w:val="23"/>
          <w:szCs w:val="23"/>
        </w:rPr>
        <w:fldChar w:fldCharType="end"/>
      </w:r>
      <w:r w:rsidR="00F8362E">
        <w:rPr>
          <w:rFonts w:ascii="Times New Roman" w:hAnsi="Times New Roman" w:cs="Times New Roman"/>
          <w:sz w:val="23"/>
          <w:szCs w:val="23"/>
        </w:rPr>
      </w:r>
      <w:r w:rsidR="00F8362E">
        <w:rPr>
          <w:rFonts w:ascii="Times New Roman" w:hAnsi="Times New Roman" w:cs="Times New Roman"/>
          <w:sz w:val="23"/>
          <w:szCs w:val="23"/>
        </w:rPr>
        <w:fldChar w:fldCharType="separate"/>
      </w:r>
      <w:r w:rsidR="00F8362E">
        <w:rPr>
          <w:rFonts w:ascii="Times New Roman" w:hAnsi="Times New Roman" w:cs="Times New Roman"/>
          <w:noProof/>
          <w:sz w:val="23"/>
          <w:szCs w:val="23"/>
        </w:rPr>
        <w:t>(</w:t>
      </w:r>
      <w:hyperlink w:anchor="_ENREF_9" w:tooltip="Kaye, 2011 #27" w:history="1">
        <w:r w:rsidR="00F8362E">
          <w:rPr>
            <w:rFonts w:ascii="Times New Roman" w:hAnsi="Times New Roman" w:cs="Times New Roman"/>
            <w:noProof/>
            <w:sz w:val="23"/>
            <w:szCs w:val="23"/>
          </w:rPr>
          <w:t>Kaye 2011</w:t>
        </w:r>
      </w:hyperlink>
      <w:r w:rsidR="00F8362E">
        <w:rPr>
          <w:rFonts w:ascii="Times New Roman" w:hAnsi="Times New Roman" w:cs="Times New Roman"/>
          <w:noProof/>
          <w:sz w:val="23"/>
          <w:szCs w:val="23"/>
        </w:rPr>
        <w:t xml:space="preserve">; </w:t>
      </w:r>
      <w:hyperlink w:anchor="_ENREF_12" w:tooltip="Kovach, 2012 #26" w:history="1">
        <w:r w:rsidR="00F8362E">
          <w:rPr>
            <w:rFonts w:ascii="Times New Roman" w:hAnsi="Times New Roman" w:cs="Times New Roman"/>
            <w:noProof/>
            <w:sz w:val="23"/>
            <w:szCs w:val="23"/>
          </w:rPr>
          <w:t>Kovach 2012</w:t>
        </w:r>
      </w:hyperlink>
      <w:r w:rsidR="00F8362E">
        <w:rPr>
          <w:rFonts w:ascii="Times New Roman" w:hAnsi="Times New Roman" w:cs="Times New Roman"/>
          <w:noProof/>
          <w:sz w:val="23"/>
          <w:szCs w:val="23"/>
        </w:rPr>
        <w:t xml:space="preserve">; </w:t>
      </w:r>
      <w:hyperlink w:anchor="_ENREF_1" w:tooltip="Barney, In prep #24" w:history="1">
        <w:r w:rsidR="00F8362E">
          <w:rPr>
            <w:rFonts w:ascii="Times New Roman" w:hAnsi="Times New Roman" w:cs="Times New Roman"/>
            <w:noProof/>
            <w:sz w:val="23"/>
            <w:szCs w:val="23"/>
          </w:rPr>
          <w:t>Barney</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In prep. Broader Impacts. More than 25 undergraduate students participated as interns and paid assistants in this research. Two students were mentored through the Pacific Internship Programs for Exploring Science (PIPES) program, which is committed to recruiting and retaining local Hawaiian students in research. Three students completed MS degrees at University of Hawaii Hilo {Phifer, 2012 #25</w:t>
        </w:r>
      </w:hyperlink>
      <w:r w:rsidR="00F8362E">
        <w:rPr>
          <w:rFonts w:ascii="Times New Roman" w:hAnsi="Times New Roman" w:cs="Times New Roman"/>
          <w:noProof/>
          <w:sz w:val="23"/>
          <w:szCs w:val="23"/>
        </w:rPr>
        <w:t xml:space="preserve">; </w:t>
      </w:r>
      <w:hyperlink w:anchor="_ENREF_15" w:tooltip="Mueller, In review #23" w:history="1">
        <w:r w:rsidR="00F8362E">
          <w:rPr>
            <w:rFonts w:ascii="Times New Roman" w:hAnsi="Times New Roman" w:cs="Times New Roman"/>
            <w:noProof/>
            <w:sz w:val="23"/>
            <w:szCs w:val="23"/>
          </w:rPr>
          <w:t>Mueller</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In review</w:t>
        </w:r>
      </w:hyperlink>
      <w:r w:rsidR="00F8362E">
        <w:rPr>
          <w:rFonts w:ascii="Times New Roman" w:hAnsi="Times New Roman" w:cs="Times New Roman"/>
          <w:noProof/>
          <w:sz w:val="23"/>
          <w:szCs w:val="23"/>
        </w:rPr>
        <w:t xml:space="preserve">; </w:t>
      </w:r>
      <w:hyperlink w:anchor="_ENREF_25" w:tooltip="Wilson Rankin, In review #22" w:history="1">
        <w:r w:rsidR="00F8362E">
          <w:rPr>
            <w:rFonts w:ascii="Times New Roman" w:hAnsi="Times New Roman" w:cs="Times New Roman"/>
            <w:noProof/>
            <w:sz w:val="23"/>
            <w:szCs w:val="23"/>
          </w:rPr>
          <w:t>Wilson Rankin</w:t>
        </w:r>
        <w:r w:rsidR="00F8362E" w:rsidRPr="00F8362E">
          <w:rPr>
            <w:rFonts w:ascii="Times New Roman" w:hAnsi="Times New Roman" w:cs="Times New Roman"/>
            <w:i/>
            <w:noProof/>
            <w:sz w:val="23"/>
            <w:szCs w:val="23"/>
          </w:rPr>
          <w:t xml:space="preserve"> et al.</w:t>
        </w:r>
        <w:r w:rsidR="00F8362E">
          <w:rPr>
            <w:rFonts w:ascii="Times New Roman" w:hAnsi="Times New Roman" w:cs="Times New Roman"/>
            <w:noProof/>
            <w:sz w:val="23"/>
            <w:szCs w:val="23"/>
          </w:rPr>
          <w:t xml:space="preserve"> In review</w:t>
        </w:r>
      </w:hyperlink>
      <w:r w:rsidR="00F8362E">
        <w:rPr>
          <w:rFonts w:ascii="Times New Roman" w:hAnsi="Times New Roman" w:cs="Times New Roman"/>
          <w:noProof/>
          <w:sz w:val="23"/>
          <w:szCs w:val="23"/>
        </w:rPr>
        <w:t>)</w:t>
      </w:r>
      <w:r w:rsidR="00F8362E">
        <w:rPr>
          <w:rFonts w:ascii="Times New Roman" w:hAnsi="Times New Roman" w:cs="Times New Roman"/>
          <w:sz w:val="23"/>
          <w:szCs w:val="23"/>
        </w:rPr>
        <w:fldChar w:fldCharType="end"/>
      </w:r>
      <w:del w:id="66" w:author="Rosemary Gillespie" w:date="2016-10-12T14:18:00Z">
        <w:r w:rsidR="004F2500" w:rsidRPr="004F2500" w:rsidDel="00F8362E">
          <w:rPr>
            <w:rFonts w:ascii="Times New Roman" w:hAnsi="Times New Roman" w:cs="Times New Roman"/>
            <w:sz w:val="23"/>
            <w:szCs w:val="23"/>
          </w:rPr>
          <w:delText xml:space="preserve"> ()</w:delText>
        </w:r>
      </w:del>
      <w:r w:rsidR="004F2500" w:rsidRPr="004F2500">
        <w:rPr>
          <w:rFonts w:ascii="Times New Roman" w:hAnsi="Times New Roman" w:cs="Times New Roman"/>
          <w:sz w:val="23"/>
          <w:szCs w:val="23"/>
        </w:rPr>
        <w:t>,</w:t>
      </w:r>
      <w:r w:rsidR="00C33532">
        <w:rPr>
          <w:rFonts w:ascii="Times New Roman" w:hAnsi="Times New Roman" w:cs="Times New Roman"/>
          <w:sz w:val="23"/>
          <w:szCs w:val="23"/>
        </w:rPr>
        <w:t xml:space="preserve"> </w:t>
      </w:r>
      <w:r w:rsidR="004F2500" w:rsidRPr="004F2500">
        <w:rPr>
          <w:rFonts w:ascii="Times New Roman" w:hAnsi="Times New Roman" w:cs="Times New Roman"/>
          <w:sz w:val="23"/>
          <w:szCs w:val="23"/>
        </w:rPr>
        <w:t>one PhD project is ongoing at Stanford University</w:t>
      </w:r>
      <w:r w:rsidR="00C33532">
        <w:rPr>
          <w:rFonts w:ascii="Times New Roman" w:hAnsi="Times New Roman" w:cs="Times New Roman"/>
          <w:sz w:val="23"/>
          <w:szCs w:val="23"/>
        </w:rPr>
        <w:t>, and t</w:t>
      </w:r>
      <w:r w:rsidR="004F2500" w:rsidRPr="004F2500">
        <w:rPr>
          <w:rFonts w:ascii="Times New Roman" w:hAnsi="Times New Roman" w:cs="Times New Roman"/>
          <w:sz w:val="23"/>
          <w:szCs w:val="23"/>
        </w:rPr>
        <w:t>hree postdocs were mentored</w:t>
      </w:r>
      <w:r w:rsidR="00C33532">
        <w:rPr>
          <w:rFonts w:ascii="Times New Roman" w:hAnsi="Times New Roman" w:cs="Times New Roman"/>
          <w:sz w:val="23"/>
          <w:szCs w:val="23"/>
        </w:rPr>
        <w:t xml:space="preserve"> and placed in subsequent positions</w:t>
      </w:r>
      <w:r w:rsidR="004F2500" w:rsidRPr="004F2500">
        <w:rPr>
          <w:rFonts w:ascii="Times New Roman" w:hAnsi="Times New Roman" w:cs="Times New Roman"/>
          <w:sz w:val="23"/>
          <w:szCs w:val="23"/>
        </w:rPr>
        <w:t xml:space="preserve">. The project was featured in volume 16 (2012) of the </w:t>
      </w:r>
      <w:r w:rsidR="004F2500" w:rsidRPr="00C33532">
        <w:rPr>
          <w:rFonts w:ascii="Times New Roman" w:hAnsi="Times New Roman" w:cs="Times New Roman"/>
          <w:i/>
          <w:sz w:val="23"/>
          <w:szCs w:val="23"/>
        </w:rPr>
        <w:t>Natural Inquirer</w:t>
      </w:r>
      <w:r w:rsidR="004F2500" w:rsidRPr="004F2500">
        <w:rPr>
          <w:rFonts w:ascii="Times New Roman" w:hAnsi="Times New Roman" w:cs="Times New Roman"/>
          <w:sz w:val="23"/>
          <w:szCs w:val="23"/>
        </w:rPr>
        <w:t>, a middle school science education journal pro</w:t>
      </w:r>
      <w:r w:rsidR="00C33532">
        <w:rPr>
          <w:rFonts w:ascii="Times New Roman" w:hAnsi="Times New Roman" w:cs="Times New Roman"/>
          <w:sz w:val="23"/>
          <w:szCs w:val="23"/>
        </w:rPr>
        <w:t>duced by the US Forest Service.</w:t>
      </w:r>
    </w:p>
    <w:p w14:paraId="3FAFC8E8" w14:textId="77777777" w:rsidR="004F2500" w:rsidRDefault="004F2500" w:rsidP="002C65FE">
      <w:pPr>
        <w:widowControl w:val="0"/>
        <w:spacing w:after="60" w:line="240" w:lineRule="auto"/>
        <w:rPr>
          <w:rFonts w:ascii="Times New Roman" w:hAnsi="Times New Roman" w:cs="Times New Roman"/>
          <w:b/>
          <w:sz w:val="23"/>
          <w:szCs w:val="23"/>
        </w:rPr>
      </w:pPr>
    </w:p>
    <w:p w14:paraId="4AA5EC23" w14:textId="77777777" w:rsidR="00BB5CF0" w:rsidRDefault="00BB5CF0" w:rsidP="002C65FE">
      <w:pPr>
        <w:widowControl w:val="0"/>
        <w:spacing w:after="60" w:line="240" w:lineRule="auto"/>
        <w:rPr>
          <w:rFonts w:ascii="Times New Roman" w:hAnsi="Times New Roman" w:cs="Times New Roman"/>
          <w:b/>
          <w:sz w:val="23"/>
          <w:szCs w:val="23"/>
        </w:rPr>
      </w:pPr>
    </w:p>
    <w:p w14:paraId="5A60D886" w14:textId="77777777" w:rsidR="00BB5CF0" w:rsidRDefault="00BB5CF0" w:rsidP="002C65FE">
      <w:pPr>
        <w:widowControl w:val="0"/>
        <w:spacing w:after="60" w:line="240" w:lineRule="auto"/>
        <w:rPr>
          <w:rFonts w:ascii="Times New Roman" w:hAnsi="Times New Roman" w:cs="Times New Roman"/>
          <w:b/>
          <w:sz w:val="23"/>
          <w:szCs w:val="23"/>
        </w:rPr>
      </w:pPr>
    </w:p>
    <w:p w14:paraId="505F7667" w14:textId="77777777" w:rsidR="00BB5CF0" w:rsidRPr="002C65FE" w:rsidRDefault="00BB5CF0" w:rsidP="002C65FE">
      <w:pPr>
        <w:widowControl w:val="0"/>
        <w:spacing w:after="60" w:line="240" w:lineRule="auto"/>
        <w:rPr>
          <w:rFonts w:ascii="Times New Roman" w:hAnsi="Times New Roman" w:cs="Times New Roman"/>
          <w:b/>
          <w:sz w:val="23"/>
          <w:szCs w:val="23"/>
        </w:rPr>
      </w:pPr>
    </w:p>
    <w:p w14:paraId="0D4AB10B" w14:textId="77777777" w:rsidR="000E2AE2" w:rsidRDefault="000E2AE2" w:rsidP="002C65FE">
      <w:pPr>
        <w:spacing w:line="240" w:lineRule="auto"/>
        <w:rPr>
          <w:rFonts w:ascii="Times New Roman" w:hAnsi="Times New Roman" w:cs="Times New Roman"/>
          <w:sz w:val="23"/>
          <w:szCs w:val="23"/>
        </w:rPr>
      </w:pPr>
    </w:p>
    <w:p w14:paraId="3493C96B" w14:textId="24ED752F" w:rsidR="000E2AE2" w:rsidRDefault="00C010C9" w:rsidP="002C65FE">
      <w:pPr>
        <w:spacing w:line="240" w:lineRule="auto"/>
        <w:rPr>
          <w:rFonts w:ascii="Times New Roman" w:hAnsi="Times New Roman" w:cs="Times New Roman"/>
          <w:sz w:val="23"/>
          <w:szCs w:val="23"/>
        </w:rPr>
      </w:pPr>
      <w:r>
        <w:rPr>
          <w:rFonts w:ascii="Times New Roman" w:hAnsi="Times New Roman" w:cs="Times New Roman"/>
          <w:sz w:val="23"/>
          <w:szCs w:val="23"/>
        </w:rPr>
        <w:t>References</w:t>
      </w:r>
    </w:p>
    <w:p w14:paraId="2F60857A" w14:textId="77777777" w:rsidR="00C010C9" w:rsidRDefault="00C010C9" w:rsidP="002C65FE">
      <w:pPr>
        <w:spacing w:line="240" w:lineRule="auto"/>
        <w:rPr>
          <w:rFonts w:ascii="Times New Roman" w:hAnsi="Times New Roman" w:cs="Times New Roman"/>
          <w:sz w:val="23"/>
          <w:szCs w:val="23"/>
        </w:rPr>
      </w:pPr>
    </w:p>
    <w:p w14:paraId="52428F8D" w14:textId="77777777" w:rsidR="00F8362E" w:rsidRPr="00F8362E" w:rsidRDefault="000E2AE2" w:rsidP="00F8362E">
      <w:pPr>
        <w:spacing w:line="240" w:lineRule="auto"/>
        <w:ind w:left="720" w:hanging="720"/>
        <w:rPr>
          <w:noProof/>
          <w:szCs w:val="23"/>
        </w:rPr>
      </w:pPr>
      <w:r>
        <w:rPr>
          <w:rFonts w:ascii="Times New Roman" w:hAnsi="Times New Roman" w:cs="Times New Roman"/>
          <w:sz w:val="23"/>
          <w:szCs w:val="23"/>
        </w:rPr>
        <w:fldChar w:fldCharType="begin"/>
      </w:r>
      <w:r>
        <w:rPr>
          <w:rFonts w:ascii="Times New Roman" w:hAnsi="Times New Roman" w:cs="Times New Roman"/>
          <w:sz w:val="23"/>
          <w:szCs w:val="23"/>
        </w:rPr>
        <w:instrText xml:space="preserve"> ADDIN EN.REFLIST </w:instrText>
      </w:r>
      <w:r>
        <w:rPr>
          <w:rFonts w:ascii="Times New Roman" w:hAnsi="Times New Roman" w:cs="Times New Roman"/>
          <w:sz w:val="23"/>
          <w:szCs w:val="23"/>
        </w:rPr>
        <w:fldChar w:fldCharType="separate"/>
      </w:r>
      <w:bookmarkStart w:id="67" w:name="_ENREF_1"/>
      <w:r w:rsidR="00F8362E" w:rsidRPr="00F8362E">
        <w:rPr>
          <w:noProof/>
          <w:szCs w:val="23"/>
        </w:rPr>
        <w:t>Barney S.K., Fukami T., Flaspohler D.J., Giardina C.P., Gruner D.S., Leopold D.R., Knowlton J.L., Pitt W.C. &amp; Wilson Rankin E.E. (In prep). Rodent removal in fragmented Hawaiian forests: efficacy and impacts on the small mammal community.</w:t>
      </w:r>
      <w:bookmarkEnd w:id="67"/>
    </w:p>
    <w:p w14:paraId="786A91EE" w14:textId="77777777" w:rsidR="00F8362E" w:rsidRPr="00F8362E" w:rsidRDefault="00F8362E" w:rsidP="00F8362E">
      <w:pPr>
        <w:spacing w:line="240" w:lineRule="auto"/>
        <w:ind w:left="720" w:hanging="720"/>
        <w:rPr>
          <w:noProof/>
          <w:szCs w:val="23"/>
        </w:rPr>
      </w:pPr>
      <w:bookmarkStart w:id="68" w:name="_ENREF_2"/>
      <w:r w:rsidRPr="00F8362E">
        <w:rPr>
          <w:noProof/>
          <w:szCs w:val="23"/>
        </w:rPr>
        <w:t xml:space="preserve">Brewer M.S., Carter R.A., Croucher P.J. &amp; Gillespie R.G. (2015). Shifting habitats, morphology, and selective pressures: Developmental polyphenism in an adaptive radiation of Hawaiian spiders. </w:t>
      </w:r>
      <w:r w:rsidRPr="00F8362E">
        <w:rPr>
          <w:i/>
          <w:noProof/>
          <w:szCs w:val="23"/>
        </w:rPr>
        <w:t>Evolution</w:t>
      </w:r>
      <w:r w:rsidRPr="00F8362E">
        <w:rPr>
          <w:noProof/>
          <w:szCs w:val="23"/>
        </w:rPr>
        <w:t>, 69, 162-178.</w:t>
      </w:r>
      <w:bookmarkEnd w:id="68"/>
    </w:p>
    <w:p w14:paraId="54B14C8F" w14:textId="77777777" w:rsidR="00F8362E" w:rsidRPr="00F8362E" w:rsidRDefault="00F8362E" w:rsidP="00F8362E">
      <w:pPr>
        <w:spacing w:line="240" w:lineRule="auto"/>
        <w:ind w:left="720" w:hanging="720"/>
        <w:rPr>
          <w:noProof/>
          <w:szCs w:val="23"/>
        </w:rPr>
      </w:pPr>
      <w:bookmarkStart w:id="69" w:name="_ENREF_3"/>
      <w:r w:rsidRPr="00F8362E">
        <w:rPr>
          <w:noProof/>
          <w:szCs w:val="23"/>
        </w:rPr>
        <w:t xml:space="preserve">Brewer M.S., Cotoras D.D., Croucher P.J. &amp; Gillespie R.G. (2014). New sequencing technologies, the development of genomics tools, and their applications in evolutionary arachnology. </w:t>
      </w:r>
      <w:r w:rsidRPr="00F8362E">
        <w:rPr>
          <w:i/>
          <w:noProof/>
          <w:szCs w:val="23"/>
        </w:rPr>
        <w:t>Journal of Arachnology</w:t>
      </w:r>
      <w:r w:rsidRPr="00F8362E">
        <w:rPr>
          <w:noProof/>
          <w:szCs w:val="23"/>
        </w:rPr>
        <w:t>, 42, 1-15.</w:t>
      </w:r>
      <w:bookmarkEnd w:id="69"/>
    </w:p>
    <w:p w14:paraId="2367EA2C" w14:textId="77777777" w:rsidR="00F8362E" w:rsidRPr="00F8362E" w:rsidRDefault="00F8362E" w:rsidP="00F8362E">
      <w:pPr>
        <w:spacing w:line="240" w:lineRule="auto"/>
        <w:ind w:left="720" w:hanging="720"/>
        <w:rPr>
          <w:noProof/>
          <w:szCs w:val="23"/>
        </w:rPr>
      </w:pPr>
      <w:bookmarkStart w:id="70" w:name="_ENREF_4"/>
      <w:r w:rsidRPr="00F8362E">
        <w:rPr>
          <w:noProof/>
          <w:szCs w:val="23"/>
        </w:rPr>
        <w:t xml:space="preserve">Burkle L.A. &amp; Knight T.M. (2012). Shifts in pollinator composition and behavior cause slow interaction accumulation with area in plant–pollinator networks. </w:t>
      </w:r>
      <w:r w:rsidRPr="00F8362E">
        <w:rPr>
          <w:i/>
          <w:noProof/>
          <w:szCs w:val="23"/>
        </w:rPr>
        <w:t>Ecology</w:t>
      </w:r>
      <w:r w:rsidRPr="00F8362E">
        <w:rPr>
          <w:noProof/>
          <w:szCs w:val="23"/>
        </w:rPr>
        <w:t>, 93, 2329-2335.</w:t>
      </w:r>
      <w:bookmarkEnd w:id="70"/>
    </w:p>
    <w:p w14:paraId="3EAA7FED" w14:textId="77777777" w:rsidR="00F8362E" w:rsidRPr="00F8362E" w:rsidRDefault="00F8362E" w:rsidP="00F8362E">
      <w:pPr>
        <w:spacing w:line="240" w:lineRule="auto"/>
        <w:ind w:left="720" w:hanging="720"/>
        <w:rPr>
          <w:noProof/>
          <w:szCs w:val="23"/>
        </w:rPr>
      </w:pPr>
      <w:bookmarkStart w:id="71" w:name="_ENREF_5"/>
      <w:r w:rsidRPr="00F8362E">
        <w:rPr>
          <w:noProof/>
          <w:szCs w:val="23"/>
        </w:rPr>
        <w:t>Chase J.M. &amp; Knight T.M. (2013). Scale</w:t>
      </w:r>
      <w:r w:rsidRPr="00F8362E">
        <w:rPr>
          <w:rFonts w:ascii="Lucida Grande CY" w:hAnsi="Lucida Grande CY" w:cs="Lucida Grande CY"/>
          <w:noProof/>
          <w:szCs w:val="23"/>
        </w:rPr>
        <w:t>‐</w:t>
      </w:r>
      <w:r w:rsidRPr="00F8362E">
        <w:rPr>
          <w:noProof/>
          <w:szCs w:val="23"/>
        </w:rPr>
        <w:t xml:space="preserve">dependent effect sizes of ecological drivers on biodiversity: why standardised sampling is not enough. </w:t>
      </w:r>
      <w:r w:rsidRPr="00F8362E">
        <w:rPr>
          <w:i/>
          <w:noProof/>
          <w:szCs w:val="23"/>
        </w:rPr>
        <w:t>Ecology letters</w:t>
      </w:r>
      <w:r w:rsidRPr="00F8362E">
        <w:rPr>
          <w:noProof/>
          <w:szCs w:val="23"/>
        </w:rPr>
        <w:t>, 16, 17-26.</w:t>
      </w:r>
      <w:bookmarkEnd w:id="71"/>
    </w:p>
    <w:p w14:paraId="7F0BBF07" w14:textId="77777777" w:rsidR="00F8362E" w:rsidRPr="00F8362E" w:rsidRDefault="00F8362E" w:rsidP="00F8362E">
      <w:pPr>
        <w:spacing w:line="240" w:lineRule="auto"/>
        <w:ind w:left="720" w:hanging="720"/>
        <w:rPr>
          <w:noProof/>
          <w:szCs w:val="23"/>
        </w:rPr>
      </w:pPr>
      <w:bookmarkStart w:id="72" w:name="_ENREF_6"/>
      <w:r w:rsidRPr="00F8362E">
        <w:rPr>
          <w:noProof/>
          <w:szCs w:val="23"/>
        </w:rPr>
        <w:lastRenderedPageBreak/>
        <w:t xml:space="preserve">Gillespie R.G. (2013). Adaptive radiation: convergence and non-equilibrium. </w:t>
      </w:r>
      <w:r w:rsidRPr="00F8362E">
        <w:rPr>
          <w:i/>
          <w:noProof/>
          <w:szCs w:val="23"/>
        </w:rPr>
        <w:t>Current Biology</w:t>
      </w:r>
      <w:r w:rsidRPr="00F8362E">
        <w:rPr>
          <w:noProof/>
          <w:szCs w:val="23"/>
        </w:rPr>
        <w:t>, 23, R71-R74.</w:t>
      </w:r>
      <w:bookmarkEnd w:id="72"/>
    </w:p>
    <w:p w14:paraId="017AF28E" w14:textId="77777777" w:rsidR="00F8362E" w:rsidRPr="00F8362E" w:rsidRDefault="00F8362E" w:rsidP="00F8362E">
      <w:pPr>
        <w:spacing w:line="240" w:lineRule="auto"/>
        <w:ind w:left="720" w:hanging="720"/>
        <w:rPr>
          <w:noProof/>
          <w:szCs w:val="23"/>
        </w:rPr>
      </w:pPr>
      <w:bookmarkStart w:id="73" w:name="_ENREF_7"/>
      <w:r w:rsidRPr="00F8362E">
        <w:rPr>
          <w:noProof/>
          <w:szCs w:val="23"/>
        </w:rPr>
        <w:t xml:space="preserve">Gillespie R.G. (2016). Island time and the interplay between ecology and evolution in species diversification. </w:t>
      </w:r>
      <w:r w:rsidRPr="00F8362E">
        <w:rPr>
          <w:i/>
          <w:noProof/>
          <w:szCs w:val="23"/>
        </w:rPr>
        <w:t>Evolutionary applications</w:t>
      </w:r>
      <w:r w:rsidRPr="00F8362E">
        <w:rPr>
          <w:noProof/>
          <w:szCs w:val="23"/>
        </w:rPr>
        <w:t>, 9, 53-73.</w:t>
      </w:r>
      <w:bookmarkEnd w:id="73"/>
    </w:p>
    <w:p w14:paraId="7DECA7B5" w14:textId="77777777" w:rsidR="00F8362E" w:rsidRPr="00F8362E" w:rsidRDefault="00F8362E" w:rsidP="00F8362E">
      <w:pPr>
        <w:spacing w:line="240" w:lineRule="auto"/>
        <w:ind w:left="720" w:hanging="720"/>
        <w:rPr>
          <w:noProof/>
          <w:szCs w:val="23"/>
        </w:rPr>
      </w:pPr>
      <w:bookmarkStart w:id="74" w:name="_ENREF_8"/>
      <w:r w:rsidRPr="00F8362E">
        <w:rPr>
          <w:noProof/>
          <w:szCs w:val="23"/>
        </w:rPr>
        <w:t xml:space="preserve">Gillespie R.G. &amp; Roderick G.K. (2014). Evolution: geology and climate drive diversification. </w:t>
      </w:r>
      <w:r w:rsidRPr="00F8362E">
        <w:rPr>
          <w:i/>
          <w:noProof/>
          <w:szCs w:val="23"/>
        </w:rPr>
        <w:t>Nature</w:t>
      </w:r>
      <w:r w:rsidRPr="00F8362E">
        <w:rPr>
          <w:noProof/>
          <w:szCs w:val="23"/>
        </w:rPr>
        <w:t>, 509, 297-298.</w:t>
      </w:r>
      <w:bookmarkEnd w:id="74"/>
    </w:p>
    <w:p w14:paraId="117A1653" w14:textId="77777777" w:rsidR="00F8362E" w:rsidRPr="00F8362E" w:rsidRDefault="00F8362E" w:rsidP="00F8362E">
      <w:pPr>
        <w:spacing w:line="240" w:lineRule="auto"/>
        <w:ind w:left="720" w:hanging="720"/>
        <w:rPr>
          <w:noProof/>
          <w:szCs w:val="23"/>
        </w:rPr>
      </w:pPr>
      <w:bookmarkStart w:id="75" w:name="_ENREF_9"/>
      <w:r w:rsidRPr="00F8362E">
        <w:rPr>
          <w:noProof/>
          <w:szCs w:val="23"/>
        </w:rPr>
        <w:t>Kaye S.J. (2011). Effects of natural fragmentation on native forest structure, invasive rat distributions, and stable isotope signatures after 150 years. In. University of Hawai'i at Hilo.</w:t>
      </w:r>
      <w:bookmarkEnd w:id="75"/>
    </w:p>
    <w:p w14:paraId="7F7E4224" w14:textId="77777777" w:rsidR="00F8362E" w:rsidRPr="00F8362E" w:rsidRDefault="00F8362E" w:rsidP="00F8362E">
      <w:pPr>
        <w:spacing w:line="240" w:lineRule="auto"/>
        <w:ind w:left="720" w:hanging="720"/>
        <w:rPr>
          <w:noProof/>
          <w:szCs w:val="23"/>
        </w:rPr>
      </w:pPr>
      <w:bookmarkStart w:id="76" w:name="_ENREF_10"/>
      <w:r w:rsidRPr="00F8362E">
        <w:rPr>
          <w:noProof/>
          <w:szCs w:val="23"/>
        </w:rPr>
        <w:t xml:space="preserve">Knowlton J.L., Flaspohler D.J., McInerney N.C.R. &amp; Fleischer R.C. (2014). First record of hybridization in the Hawaiian honeycreepers: 'i'iwi (Vestiaria coccinea) × 'apapane (Himatione sanguinea). </w:t>
      </w:r>
      <w:r w:rsidRPr="00F8362E">
        <w:rPr>
          <w:i/>
          <w:noProof/>
          <w:szCs w:val="23"/>
        </w:rPr>
        <w:t>Wilson Journal of Ornithology</w:t>
      </w:r>
      <w:r w:rsidRPr="00F8362E">
        <w:rPr>
          <w:noProof/>
          <w:szCs w:val="23"/>
        </w:rPr>
        <w:t>, 126, 562-568.</w:t>
      </w:r>
      <w:bookmarkEnd w:id="76"/>
    </w:p>
    <w:p w14:paraId="21CF7B88" w14:textId="77777777" w:rsidR="00F8362E" w:rsidRPr="00F8362E" w:rsidRDefault="00F8362E" w:rsidP="00F8362E">
      <w:pPr>
        <w:spacing w:line="240" w:lineRule="auto"/>
        <w:ind w:left="720" w:hanging="720"/>
        <w:rPr>
          <w:noProof/>
          <w:szCs w:val="23"/>
        </w:rPr>
      </w:pPr>
      <w:bookmarkStart w:id="77" w:name="_ENREF_11"/>
      <w:r w:rsidRPr="00F8362E">
        <w:rPr>
          <w:noProof/>
          <w:szCs w:val="23"/>
        </w:rPr>
        <w:t xml:space="preserve">Knowlton J.L., Flaspohler D.J., Paxton E.H., Fukami T., Giardina C.P., Gruner D.S. &amp; Rankin E.E.W. (2016). Movements of four native Hawaiian birds across a naturally fragmented landscape. </w:t>
      </w:r>
      <w:r w:rsidRPr="00F8362E">
        <w:rPr>
          <w:i/>
          <w:noProof/>
          <w:szCs w:val="23"/>
        </w:rPr>
        <w:t>Journal of Avian Biology</w:t>
      </w:r>
      <w:r w:rsidRPr="00F8362E">
        <w:rPr>
          <w:noProof/>
          <w:szCs w:val="23"/>
        </w:rPr>
        <w:t>, in press.</w:t>
      </w:r>
      <w:bookmarkEnd w:id="77"/>
    </w:p>
    <w:p w14:paraId="6003AE33" w14:textId="77777777" w:rsidR="00F8362E" w:rsidRPr="00F8362E" w:rsidRDefault="00F8362E" w:rsidP="00F8362E">
      <w:pPr>
        <w:spacing w:line="240" w:lineRule="auto"/>
        <w:ind w:left="720" w:hanging="720"/>
        <w:rPr>
          <w:noProof/>
          <w:szCs w:val="23"/>
        </w:rPr>
      </w:pPr>
      <w:bookmarkStart w:id="78" w:name="_ENREF_12"/>
      <w:r w:rsidRPr="00F8362E">
        <w:rPr>
          <w:noProof/>
          <w:szCs w:val="23"/>
        </w:rPr>
        <w:t>Kovach T. (2012). Determinants of avian density across a fragmented landscape. In. University of Hawai'i at Hilo.</w:t>
      </w:r>
      <w:bookmarkEnd w:id="78"/>
    </w:p>
    <w:p w14:paraId="03C60052" w14:textId="77777777" w:rsidR="00F8362E" w:rsidRPr="00F8362E" w:rsidRDefault="00F8362E" w:rsidP="00F8362E">
      <w:pPr>
        <w:spacing w:line="240" w:lineRule="auto"/>
        <w:ind w:left="720" w:hanging="720"/>
        <w:rPr>
          <w:noProof/>
          <w:szCs w:val="23"/>
        </w:rPr>
      </w:pPr>
      <w:bookmarkStart w:id="79" w:name="_ENREF_13"/>
      <w:r w:rsidRPr="00F8362E">
        <w:rPr>
          <w:noProof/>
          <w:szCs w:val="23"/>
        </w:rPr>
        <w:t>Krehenwinkel H., Kennedy S., Pekár S. &amp; Gillespie R.G. (2016). A cost</w:t>
      </w:r>
      <w:r w:rsidRPr="00F8362E">
        <w:rPr>
          <w:rFonts w:ascii="Lucida Grande CY" w:hAnsi="Lucida Grande CY" w:cs="Lucida Grande CY"/>
          <w:noProof/>
          <w:szCs w:val="23"/>
        </w:rPr>
        <w:t>‐</w:t>
      </w:r>
      <w:r w:rsidRPr="00F8362E">
        <w:rPr>
          <w:noProof/>
          <w:szCs w:val="23"/>
        </w:rPr>
        <w:t>efficient and simple protocol to enrich prey DNA from extractions of predatory arthropods for large</w:t>
      </w:r>
      <w:r w:rsidRPr="00F8362E">
        <w:rPr>
          <w:rFonts w:ascii="Lucida Grande CY" w:hAnsi="Lucida Grande CY" w:cs="Lucida Grande CY"/>
          <w:noProof/>
          <w:szCs w:val="23"/>
        </w:rPr>
        <w:t>‐</w:t>
      </w:r>
      <w:r w:rsidRPr="00F8362E">
        <w:rPr>
          <w:noProof/>
          <w:szCs w:val="23"/>
        </w:rPr>
        <w:t xml:space="preserve">scale gut content analysis by Illumina sequencing. </w:t>
      </w:r>
      <w:r w:rsidRPr="00F8362E">
        <w:rPr>
          <w:i/>
          <w:noProof/>
          <w:szCs w:val="23"/>
        </w:rPr>
        <w:t>Methods in Ecology and Evolution</w:t>
      </w:r>
      <w:r w:rsidRPr="00F8362E">
        <w:rPr>
          <w:noProof/>
          <w:szCs w:val="23"/>
        </w:rPr>
        <w:t>.</w:t>
      </w:r>
      <w:bookmarkEnd w:id="79"/>
    </w:p>
    <w:p w14:paraId="2645BE3A" w14:textId="77777777" w:rsidR="00F8362E" w:rsidRPr="00F8362E" w:rsidRDefault="00F8362E" w:rsidP="00F8362E">
      <w:pPr>
        <w:spacing w:line="240" w:lineRule="auto"/>
        <w:ind w:left="720" w:hanging="720"/>
        <w:rPr>
          <w:noProof/>
          <w:szCs w:val="23"/>
        </w:rPr>
      </w:pPr>
      <w:bookmarkStart w:id="80" w:name="_ENREF_14"/>
      <w:r w:rsidRPr="00F8362E">
        <w:rPr>
          <w:noProof/>
          <w:szCs w:val="23"/>
        </w:rPr>
        <w:t xml:space="preserve">Massol F., Gravel D., Mouquet N., Cadotte M.W., Fukami T. &amp; Leibold M.A. (2011). Linking community and ecosystem dynamics through spatial ecology. . </w:t>
      </w:r>
      <w:r w:rsidRPr="00F8362E">
        <w:rPr>
          <w:i/>
          <w:noProof/>
          <w:szCs w:val="23"/>
        </w:rPr>
        <w:t>Ecology Letters</w:t>
      </w:r>
      <w:r w:rsidRPr="00F8362E">
        <w:rPr>
          <w:noProof/>
          <w:szCs w:val="23"/>
        </w:rPr>
        <w:t>, 14, 313-323.</w:t>
      </w:r>
      <w:bookmarkEnd w:id="80"/>
    </w:p>
    <w:p w14:paraId="10277A9C" w14:textId="77777777" w:rsidR="00F8362E" w:rsidRPr="00F8362E" w:rsidRDefault="00F8362E" w:rsidP="00F8362E">
      <w:pPr>
        <w:spacing w:line="240" w:lineRule="auto"/>
        <w:ind w:left="720" w:hanging="720"/>
        <w:rPr>
          <w:noProof/>
          <w:szCs w:val="23"/>
        </w:rPr>
      </w:pPr>
      <w:bookmarkStart w:id="81" w:name="_ENREF_15"/>
      <w:r w:rsidRPr="00F8362E">
        <w:rPr>
          <w:noProof/>
          <w:szCs w:val="23"/>
        </w:rPr>
        <w:t xml:space="preserve">Mueller L., Breza L., Genung M.A., Giardina C.P., Stone N.E., Sidak-Loftis L.C., Busch J.D., Wagner D.M., Bailey J.K. &amp; Schweitzer J.A. (In review). Ecosystem consequences of plant genetic divergence with colonization of new habitat. </w:t>
      </w:r>
      <w:r w:rsidRPr="00F8362E">
        <w:rPr>
          <w:i/>
          <w:noProof/>
          <w:szCs w:val="23"/>
        </w:rPr>
        <w:t>Ecology</w:t>
      </w:r>
      <w:r w:rsidRPr="00F8362E">
        <w:rPr>
          <w:noProof/>
          <w:szCs w:val="23"/>
        </w:rPr>
        <w:t>.</w:t>
      </w:r>
      <w:bookmarkEnd w:id="81"/>
    </w:p>
    <w:p w14:paraId="2BCF1622" w14:textId="77777777" w:rsidR="00F8362E" w:rsidRPr="00F8362E" w:rsidRDefault="00F8362E" w:rsidP="00F8362E">
      <w:pPr>
        <w:spacing w:line="240" w:lineRule="auto"/>
        <w:ind w:left="720" w:hanging="720"/>
        <w:rPr>
          <w:noProof/>
          <w:szCs w:val="23"/>
        </w:rPr>
      </w:pPr>
      <w:bookmarkStart w:id="82" w:name="_ENREF_16"/>
      <w:r w:rsidRPr="00F8362E">
        <w:rPr>
          <w:noProof/>
          <w:szCs w:val="23"/>
        </w:rPr>
        <w:t xml:space="preserve">Powell K.I., Chase J.M. &amp; Knight T.M. (2013). Invasive plants have scale-dependent effects on diversity by altering species-area relationships. </w:t>
      </w:r>
      <w:r w:rsidRPr="00F8362E">
        <w:rPr>
          <w:i/>
          <w:noProof/>
          <w:szCs w:val="23"/>
        </w:rPr>
        <w:t>Science</w:t>
      </w:r>
      <w:r w:rsidRPr="00F8362E">
        <w:rPr>
          <w:noProof/>
          <w:szCs w:val="23"/>
        </w:rPr>
        <w:t>, 339, 316-318.</w:t>
      </w:r>
      <w:bookmarkEnd w:id="82"/>
    </w:p>
    <w:p w14:paraId="2EFC058E" w14:textId="77777777" w:rsidR="00F8362E" w:rsidRPr="00F8362E" w:rsidRDefault="00F8362E" w:rsidP="00F8362E">
      <w:pPr>
        <w:spacing w:line="240" w:lineRule="auto"/>
        <w:ind w:left="720" w:hanging="720"/>
        <w:rPr>
          <w:noProof/>
          <w:szCs w:val="23"/>
        </w:rPr>
      </w:pPr>
      <w:bookmarkStart w:id="83" w:name="_ENREF_17"/>
      <w:r w:rsidRPr="00F8362E">
        <w:rPr>
          <w:noProof/>
          <w:szCs w:val="23"/>
        </w:rPr>
        <w:t xml:space="preserve">Rominger A.J., Goodman K.R., Lim J.Y., Valdovinos F.S., Armstrong E., Bennett G.M., Brewer M.S., Cotoras D.D., Ewing C.P., Harte J., Martinez N., O’Grady P., Percy D., Price D., Roderick G.K., Shaw K., Gruner D.S. &amp; Gillespie R.G. (2016). Community assembly on isolated islands:  Macroecology meets evolution. </w:t>
      </w:r>
      <w:r w:rsidRPr="00F8362E">
        <w:rPr>
          <w:i/>
          <w:noProof/>
          <w:szCs w:val="23"/>
        </w:rPr>
        <w:t>Global Ecology and Biogeography.</w:t>
      </w:r>
      <w:r w:rsidRPr="00F8362E">
        <w:rPr>
          <w:noProof/>
          <w:szCs w:val="23"/>
        </w:rPr>
        <w:t>, 25, 769-780.</w:t>
      </w:r>
      <w:bookmarkEnd w:id="83"/>
    </w:p>
    <w:p w14:paraId="32ACF74B" w14:textId="77777777" w:rsidR="00F8362E" w:rsidRPr="00F8362E" w:rsidRDefault="00F8362E" w:rsidP="00F8362E">
      <w:pPr>
        <w:spacing w:line="240" w:lineRule="auto"/>
        <w:ind w:left="720" w:hanging="720"/>
        <w:rPr>
          <w:noProof/>
          <w:szCs w:val="23"/>
        </w:rPr>
      </w:pPr>
      <w:bookmarkStart w:id="84" w:name="_ENREF_18"/>
      <w:r w:rsidRPr="00F8362E">
        <w:rPr>
          <w:noProof/>
          <w:szCs w:val="23"/>
        </w:rPr>
        <w:t xml:space="preserve">Schuler M.S., Chase J.M. &amp; Knight T.M. (2015). More individuals drive the species energy–area relationship in an experimental zooplankton community. </w:t>
      </w:r>
      <w:r w:rsidRPr="00F8362E">
        <w:rPr>
          <w:i/>
          <w:noProof/>
          <w:szCs w:val="23"/>
        </w:rPr>
        <w:t>Oikos</w:t>
      </w:r>
      <w:r w:rsidRPr="00F8362E">
        <w:rPr>
          <w:noProof/>
          <w:szCs w:val="23"/>
        </w:rPr>
        <w:t>, 124, 1065-1070.</w:t>
      </w:r>
      <w:bookmarkEnd w:id="84"/>
    </w:p>
    <w:p w14:paraId="7B09BE33" w14:textId="77777777" w:rsidR="00F8362E" w:rsidRPr="00F8362E" w:rsidRDefault="00F8362E" w:rsidP="00F8362E">
      <w:pPr>
        <w:spacing w:line="240" w:lineRule="auto"/>
        <w:ind w:left="720" w:hanging="720"/>
        <w:rPr>
          <w:noProof/>
          <w:szCs w:val="23"/>
        </w:rPr>
      </w:pPr>
      <w:bookmarkStart w:id="85" w:name="_ENREF_19"/>
      <w:r w:rsidRPr="00F8362E">
        <w:rPr>
          <w:noProof/>
          <w:szCs w:val="23"/>
        </w:rPr>
        <w:t xml:space="preserve">Shaw K.L. &amp; Gillespie R.G. (2016). Comparative phylogeography of oceanic archipelagos: Hotspots for inferences of evolutionary process. </w:t>
      </w:r>
      <w:r w:rsidRPr="00F8362E">
        <w:rPr>
          <w:i/>
          <w:noProof/>
          <w:szCs w:val="23"/>
        </w:rPr>
        <w:t>Proceedings of the National Academy of Sciences</w:t>
      </w:r>
      <w:r w:rsidRPr="00F8362E">
        <w:rPr>
          <w:noProof/>
          <w:szCs w:val="23"/>
        </w:rPr>
        <w:t>, 113, 7986-7993.</w:t>
      </w:r>
      <w:bookmarkEnd w:id="85"/>
    </w:p>
    <w:p w14:paraId="01441BF6" w14:textId="77777777" w:rsidR="00F8362E" w:rsidRPr="00F8362E" w:rsidRDefault="00F8362E" w:rsidP="00F8362E">
      <w:pPr>
        <w:spacing w:line="240" w:lineRule="auto"/>
        <w:ind w:left="720" w:hanging="720"/>
        <w:rPr>
          <w:noProof/>
          <w:szCs w:val="23"/>
        </w:rPr>
      </w:pPr>
      <w:bookmarkStart w:id="86" w:name="_ENREF_20"/>
      <w:r w:rsidRPr="00F8362E">
        <w:rPr>
          <w:noProof/>
          <w:szCs w:val="23"/>
        </w:rPr>
        <w:t xml:space="preserve">Vannette R.L., Leopold D.R. &amp; Fukami T. (2016). Forest area and connectivity influence root-associated fungal communities in a fragmented landscape. </w:t>
      </w:r>
      <w:r w:rsidRPr="00F8362E">
        <w:rPr>
          <w:i/>
          <w:noProof/>
          <w:szCs w:val="23"/>
        </w:rPr>
        <w:t>Ecology</w:t>
      </w:r>
      <w:r w:rsidRPr="00F8362E">
        <w:rPr>
          <w:noProof/>
          <w:szCs w:val="23"/>
        </w:rPr>
        <w:t>, 97, 2374-2383.</w:t>
      </w:r>
      <w:bookmarkEnd w:id="86"/>
    </w:p>
    <w:p w14:paraId="5A99043D" w14:textId="77777777" w:rsidR="00F8362E" w:rsidRPr="00F8362E" w:rsidRDefault="00F8362E" w:rsidP="00F8362E">
      <w:pPr>
        <w:spacing w:line="240" w:lineRule="auto"/>
        <w:ind w:left="720" w:hanging="720"/>
        <w:rPr>
          <w:noProof/>
          <w:szCs w:val="23"/>
        </w:rPr>
      </w:pPr>
      <w:bookmarkStart w:id="87" w:name="_ENREF_21"/>
      <w:r w:rsidRPr="00F8362E">
        <w:rPr>
          <w:noProof/>
          <w:szCs w:val="23"/>
        </w:rPr>
        <w:t xml:space="preserve">Vaughn N.R., Asner G.P. &amp; Giardina C.P. (2013). Polar grid fraction as an estimator of forest canopy structure using airborne LiDAR. </w:t>
      </w:r>
      <w:r w:rsidRPr="00F8362E">
        <w:rPr>
          <w:i/>
          <w:noProof/>
          <w:szCs w:val="23"/>
        </w:rPr>
        <w:t>International Journal of Remote Sensing</w:t>
      </w:r>
      <w:r w:rsidRPr="00F8362E">
        <w:rPr>
          <w:noProof/>
          <w:szCs w:val="23"/>
        </w:rPr>
        <w:t>, 34, 7464-7473.</w:t>
      </w:r>
      <w:bookmarkEnd w:id="87"/>
    </w:p>
    <w:p w14:paraId="4D7CC8A9" w14:textId="77777777" w:rsidR="00F8362E" w:rsidRPr="00F8362E" w:rsidRDefault="00F8362E" w:rsidP="00F8362E">
      <w:pPr>
        <w:spacing w:line="240" w:lineRule="auto"/>
        <w:ind w:left="720" w:hanging="720"/>
        <w:rPr>
          <w:noProof/>
          <w:szCs w:val="23"/>
        </w:rPr>
      </w:pPr>
      <w:bookmarkStart w:id="88" w:name="_ENREF_22"/>
      <w:r w:rsidRPr="00F8362E">
        <w:rPr>
          <w:noProof/>
          <w:szCs w:val="23"/>
        </w:rPr>
        <w:t xml:space="preserve">Vaughn N.R., Asner G.P. &amp; Giardina C.P. (2014). Centennial impacts of fragmentation on the canopy structure of tropical montane forest. . </w:t>
      </w:r>
      <w:r w:rsidRPr="00F8362E">
        <w:rPr>
          <w:i/>
          <w:noProof/>
          <w:szCs w:val="23"/>
        </w:rPr>
        <w:t>Ecological Applications</w:t>
      </w:r>
      <w:r w:rsidRPr="00F8362E">
        <w:rPr>
          <w:noProof/>
          <w:szCs w:val="23"/>
        </w:rPr>
        <w:t>, 24, 1638-1650.</w:t>
      </w:r>
      <w:bookmarkEnd w:id="88"/>
    </w:p>
    <w:p w14:paraId="1B6F0BF1" w14:textId="77777777" w:rsidR="00F8362E" w:rsidRPr="00F8362E" w:rsidRDefault="00F8362E" w:rsidP="00F8362E">
      <w:pPr>
        <w:spacing w:line="240" w:lineRule="auto"/>
        <w:ind w:left="720" w:hanging="720"/>
        <w:rPr>
          <w:noProof/>
          <w:szCs w:val="23"/>
        </w:rPr>
      </w:pPr>
      <w:bookmarkStart w:id="89" w:name="_ENREF_23"/>
      <w:r w:rsidRPr="00F8362E">
        <w:rPr>
          <w:noProof/>
          <w:szCs w:val="23"/>
        </w:rPr>
        <w:t xml:space="preserve">Vaughn N.R., Asner G.P. &amp; Giardina C.P. (2015). Long-term fragmentation effects on the distribution and dynamics of canopy gaps in a tropical montane forest. </w:t>
      </w:r>
      <w:r w:rsidRPr="00F8362E">
        <w:rPr>
          <w:i/>
          <w:noProof/>
          <w:szCs w:val="23"/>
        </w:rPr>
        <w:t>Ecosphere</w:t>
      </w:r>
      <w:r w:rsidRPr="00F8362E">
        <w:rPr>
          <w:noProof/>
          <w:szCs w:val="23"/>
        </w:rPr>
        <w:t>, 6:art271.</w:t>
      </w:r>
      <w:bookmarkEnd w:id="89"/>
    </w:p>
    <w:p w14:paraId="6FBBD319" w14:textId="77777777" w:rsidR="00F8362E" w:rsidRPr="00F8362E" w:rsidRDefault="00F8362E" w:rsidP="00F8362E">
      <w:pPr>
        <w:spacing w:line="240" w:lineRule="auto"/>
        <w:ind w:left="720" w:hanging="720"/>
        <w:rPr>
          <w:noProof/>
          <w:szCs w:val="23"/>
        </w:rPr>
      </w:pPr>
      <w:bookmarkStart w:id="90" w:name="_ENREF_24"/>
      <w:r w:rsidRPr="00F8362E">
        <w:rPr>
          <w:noProof/>
          <w:szCs w:val="23"/>
        </w:rPr>
        <w:t>Warren B.H., Simberloff D., Ricklefs R.E., Aguilée R., Condamine F.L., Gravel D., Morlon H., Mouquet N., Rosindell J. &amp; Casquet J. (2015). Islands as model systems in ecology and evolution: prospects fifty years after MacArthur</w:t>
      </w:r>
      <w:r w:rsidRPr="00F8362E">
        <w:rPr>
          <w:rFonts w:ascii="Lucida Grande CY" w:hAnsi="Lucida Grande CY" w:cs="Lucida Grande CY"/>
          <w:noProof/>
          <w:szCs w:val="23"/>
        </w:rPr>
        <w:t>‐</w:t>
      </w:r>
      <w:r w:rsidRPr="00F8362E">
        <w:rPr>
          <w:noProof/>
          <w:szCs w:val="23"/>
        </w:rPr>
        <w:t xml:space="preserve">Wilson. </w:t>
      </w:r>
      <w:r w:rsidRPr="00F8362E">
        <w:rPr>
          <w:i/>
          <w:noProof/>
          <w:szCs w:val="23"/>
        </w:rPr>
        <w:t>Ecology Letters</w:t>
      </w:r>
      <w:r w:rsidRPr="00F8362E">
        <w:rPr>
          <w:noProof/>
          <w:szCs w:val="23"/>
        </w:rPr>
        <w:t>, 18, 200-217.</w:t>
      </w:r>
      <w:bookmarkEnd w:id="90"/>
    </w:p>
    <w:p w14:paraId="44B17280" w14:textId="77777777" w:rsidR="00F8362E" w:rsidRPr="00F8362E" w:rsidRDefault="00F8362E" w:rsidP="00F8362E">
      <w:pPr>
        <w:spacing w:line="240" w:lineRule="auto"/>
        <w:ind w:left="720" w:hanging="720"/>
        <w:rPr>
          <w:noProof/>
          <w:szCs w:val="23"/>
        </w:rPr>
      </w:pPr>
      <w:bookmarkStart w:id="91" w:name="_ENREF_25"/>
      <w:r w:rsidRPr="00F8362E">
        <w:rPr>
          <w:noProof/>
          <w:szCs w:val="23"/>
        </w:rPr>
        <w:lastRenderedPageBreak/>
        <w:t xml:space="preserve">Wilson Rankin E.E., Knowlton J.L., Flaspohler D.J., Giardina C.P., Gruner D.S., Leopold D.R., Buckardt A., Pitt W.C. &amp; Fukami T. (In review). Vertical foraging shifts in Hawaiian forest birds in response to invasive rat removal. . </w:t>
      </w:r>
      <w:r w:rsidRPr="00F8362E">
        <w:rPr>
          <w:i/>
          <w:noProof/>
          <w:szCs w:val="23"/>
        </w:rPr>
        <w:t>PLoS ONE</w:t>
      </w:r>
      <w:r w:rsidRPr="00F8362E">
        <w:rPr>
          <w:noProof/>
          <w:szCs w:val="23"/>
        </w:rPr>
        <w:t>.</w:t>
      </w:r>
      <w:bookmarkEnd w:id="91"/>
    </w:p>
    <w:p w14:paraId="6754C857" w14:textId="77777777" w:rsidR="00F8362E" w:rsidRPr="00F8362E" w:rsidRDefault="00F8362E" w:rsidP="00F8362E">
      <w:pPr>
        <w:spacing w:line="240" w:lineRule="auto"/>
        <w:ind w:left="720" w:hanging="720"/>
        <w:rPr>
          <w:noProof/>
          <w:szCs w:val="23"/>
        </w:rPr>
      </w:pPr>
      <w:bookmarkStart w:id="92" w:name="_ENREF_26"/>
      <w:r w:rsidRPr="00F8362E">
        <w:rPr>
          <w:noProof/>
          <w:szCs w:val="23"/>
        </w:rPr>
        <w:t xml:space="preserve">Yim K.M., Brewer M.S., Miller C.T. &amp; Gillespie R.G. (2014). Comparative transcriptomics of maturity-associated color change in Hawaiian spiders. </w:t>
      </w:r>
      <w:r w:rsidRPr="00F8362E">
        <w:rPr>
          <w:i/>
          <w:noProof/>
          <w:szCs w:val="23"/>
        </w:rPr>
        <w:t>Journal of Heredity</w:t>
      </w:r>
      <w:r w:rsidRPr="00F8362E">
        <w:rPr>
          <w:noProof/>
          <w:szCs w:val="23"/>
        </w:rPr>
        <w:t>, 105, 771-781.</w:t>
      </w:r>
      <w:bookmarkEnd w:id="92"/>
    </w:p>
    <w:p w14:paraId="19FA5A05" w14:textId="366BF9A4" w:rsidR="00F8362E" w:rsidRDefault="00F8362E" w:rsidP="00F8362E">
      <w:pPr>
        <w:spacing w:line="240" w:lineRule="auto"/>
        <w:rPr>
          <w:noProof/>
          <w:szCs w:val="23"/>
        </w:rPr>
      </w:pPr>
    </w:p>
    <w:p w14:paraId="2AF5FC96" w14:textId="17A116F4" w:rsidR="006C5BAE" w:rsidRPr="002C65FE" w:rsidRDefault="000E2AE2" w:rsidP="002C65FE">
      <w:pPr>
        <w:spacing w:line="240" w:lineRule="auto"/>
        <w:rPr>
          <w:rFonts w:ascii="Times New Roman" w:hAnsi="Times New Roman" w:cs="Times New Roman"/>
          <w:sz w:val="23"/>
          <w:szCs w:val="23"/>
        </w:rPr>
      </w:pPr>
      <w:r>
        <w:rPr>
          <w:rFonts w:ascii="Times New Roman" w:hAnsi="Times New Roman" w:cs="Times New Roman"/>
          <w:sz w:val="23"/>
          <w:szCs w:val="23"/>
        </w:rPr>
        <w:fldChar w:fldCharType="end"/>
      </w:r>
    </w:p>
    <w:sectPr w:rsidR="006C5BAE" w:rsidRPr="002C65FE" w:rsidSect="0012029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SG" w:date="2016-10-12T10:37:00Z" w:initials="DSG">
    <w:p w14:paraId="34225F86" w14:textId="06B1E53B" w:rsidR="00F8362E" w:rsidRDefault="00F8362E">
      <w:pPr>
        <w:pStyle w:val="CommentText"/>
      </w:pPr>
      <w:r>
        <w:rPr>
          <w:rStyle w:val="CommentReference"/>
        </w:rPr>
        <w:annotationRef/>
      </w:r>
      <w:r>
        <w:t>How would these students be mentored without UHM or UHH co-PI?</w:t>
      </w:r>
    </w:p>
  </w:comment>
  <w:comment w:id="45" w:author="DSG" w:date="2016-10-12T09:43:00Z" w:initials="DSG">
    <w:p w14:paraId="4B1F5EE9" w14:textId="25E31C88" w:rsidR="00F8362E" w:rsidRDefault="00F8362E">
      <w:pPr>
        <w:pStyle w:val="CommentText"/>
      </w:pPr>
      <w:r>
        <w:rPr>
          <w:rStyle w:val="CommentReference"/>
        </w:rPr>
        <w:annotationRef/>
      </w:r>
      <w:r>
        <w:t>Should this, and your papers to date, be put at the end of “</w:t>
      </w:r>
      <w:proofErr w:type="spellStart"/>
      <w:r>
        <w:t>Intell</w:t>
      </w:r>
      <w:proofErr w:type="spellEnd"/>
      <w:r>
        <w:t xml:space="preserve"> Merit”?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225F86" w15:done="0"/>
  <w15:commentEx w15:paraId="4B1F5EE9" w15:done="0"/>
  <w15:commentEx w15:paraId="5C950F7E" w15:done="0"/>
  <w15:commentEx w15:paraId="4A536683" w15:done="0"/>
  <w15:commentEx w15:paraId="05B456D0" w15:done="0"/>
  <w15:commentEx w15:paraId="303D00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egoe UI">
    <w:altName w:val="Arial"/>
    <w:charset w:val="00"/>
    <w:family w:val="swiss"/>
    <w:pitch w:val="variable"/>
    <w:sig w:usb0="E10022FF" w:usb1="C000E47F" w:usb2="00000029" w:usb3="00000000" w:csb0="000001DF" w:csb1="00000000"/>
  </w:font>
  <w:font w:name="Lucida Grande CY">
    <w:altName w:val="Arial"/>
    <w:panose1 w:val="020B0600040502020204"/>
    <w:charset w:val="59"/>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50C90"/>
    <w:multiLevelType w:val="hybridMultilevel"/>
    <w:tmpl w:val="C36A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576D74"/>
    <w:multiLevelType w:val="hybridMultilevel"/>
    <w:tmpl w:val="C432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0&lt;/ScanUnformatted&gt;&lt;ScanChanges&gt;1&lt;/ScanChanges&gt;&lt;Suspended&gt;0&lt;/Suspended&gt;&lt;/ENInstantFormat&gt;"/>
    <w:docVar w:name="EN.Layout" w:val="&lt;ENLayout&gt;&lt;Style&gt;Ecology Letter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d5wftpptswv0pepdrt5pf0fwxxas2rsedaa&quot;&gt;Macrosystem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record-ids&gt;&lt;/item&gt;&lt;/Libraries&gt;"/>
  </w:docVars>
  <w:rsids>
    <w:rsidRoot w:val="00FD1D4F"/>
    <w:rsid w:val="00041926"/>
    <w:rsid w:val="000E2AE2"/>
    <w:rsid w:val="000E59DC"/>
    <w:rsid w:val="0012029E"/>
    <w:rsid w:val="0014449A"/>
    <w:rsid w:val="001D0CC1"/>
    <w:rsid w:val="00231FC8"/>
    <w:rsid w:val="00252E89"/>
    <w:rsid w:val="002C65FE"/>
    <w:rsid w:val="002E47E2"/>
    <w:rsid w:val="003A0470"/>
    <w:rsid w:val="004F2500"/>
    <w:rsid w:val="005054ED"/>
    <w:rsid w:val="00533804"/>
    <w:rsid w:val="00593420"/>
    <w:rsid w:val="0069213E"/>
    <w:rsid w:val="006C218B"/>
    <w:rsid w:val="006C5BAE"/>
    <w:rsid w:val="00712220"/>
    <w:rsid w:val="008E643E"/>
    <w:rsid w:val="00942C45"/>
    <w:rsid w:val="009B2934"/>
    <w:rsid w:val="00AB776F"/>
    <w:rsid w:val="00AF2B35"/>
    <w:rsid w:val="00B13697"/>
    <w:rsid w:val="00B77ADA"/>
    <w:rsid w:val="00BB5CF0"/>
    <w:rsid w:val="00C010C9"/>
    <w:rsid w:val="00C33532"/>
    <w:rsid w:val="00C81F1D"/>
    <w:rsid w:val="00CE3BEB"/>
    <w:rsid w:val="00D2118F"/>
    <w:rsid w:val="00E773C6"/>
    <w:rsid w:val="00E92BF2"/>
    <w:rsid w:val="00F8362E"/>
    <w:rsid w:val="00FD1D4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1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D4F"/>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D1D4F"/>
    <w:pPr>
      <w:spacing w:after="120" w:line="480" w:lineRule="auto"/>
      <w:ind w:firstLine="720"/>
    </w:pPr>
    <w:rPr>
      <w:rFonts w:ascii="Times New Roman" w:eastAsia="Times" w:hAnsi="Times New Roman" w:cs="Times New Roman"/>
      <w:color w:val="auto"/>
      <w:sz w:val="24"/>
      <w:szCs w:val="20"/>
    </w:rPr>
  </w:style>
  <w:style w:type="character" w:customStyle="1" w:styleId="BodyTextChar">
    <w:name w:val="Body Text Char"/>
    <w:basedOn w:val="DefaultParagraphFont"/>
    <w:link w:val="BodyText"/>
    <w:uiPriority w:val="99"/>
    <w:rsid w:val="00FD1D4F"/>
    <w:rPr>
      <w:rFonts w:ascii="Times New Roman" w:eastAsia="Times" w:hAnsi="Times New Roman" w:cs="Times New Roman"/>
      <w:szCs w:val="20"/>
    </w:rPr>
  </w:style>
  <w:style w:type="character" w:styleId="Hyperlink">
    <w:name w:val="Hyperlink"/>
    <w:uiPriority w:val="99"/>
    <w:rsid w:val="00FD1D4F"/>
    <w:rPr>
      <w:color w:val="0000FF"/>
      <w:u w:val="single"/>
    </w:rPr>
  </w:style>
  <w:style w:type="paragraph" w:styleId="ListParagraph">
    <w:name w:val="List Paragraph"/>
    <w:basedOn w:val="Normal"/>
    <w:uiPriority w:val="34"/>
    <w:qFormat/>
    <w:rsid w:val="0012029E"/>
    <w:pPr>
      <w:ind w:left="720"/>
      <w:contextualSpacing/>
    </w:pPr>
  </w:style>
  <w:style w:type="character" w:styleId="CommentReference">
    <w:name w:val="annotation reference"/>
    <w:basedOn w:val="DefaultParagraphFont"/>
    <w:uiPriority w:val="99"/>
    <w:semiHidden/>
    <w:unhideWhenUsed/>
    <w:rsid w:val="00533804"/>
    <w:rPr>
      <w:sz w:val="16"/>
      <w:szCs w:val="16"/>
    </w:rPr>
  </w:style>
  <w:style w:type="paragraph" w:styleId="CommentText">
    <w:name w:val="annotation text"/>
    <w:basedOn w:val="Normal"/>
    <w:link w:val="CommentTextChar"/>
    <w:uiPriority w:val="99"/>
    <w:semiHidden/>
    <w:unhideWhenUsed/>
    <w:rsid w:val="00533804"/>
    <w:pPr>
      <w:spacing w:line="240" w:lineRule="auto"/>
    </w:pPr>
    <w:rPr>
      <w:sz w:val="20"/>
      <w:szCs w:val="20"/>
    </w:rPr>
  </w:style>
  <w:style w:type="character" w:customStyle="1" w:styleId="CommentTextChar">
    <w:name w:val="Comment Text Char"/>
    <w:basedOn w:val="DefaultParagraphFont"/>
    <w:link w:val="CommentText"/>
    <w:uiPriority w:val="99"/>
    <w:semiHidden/>
    <w:rsid w:val="00533804"/>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533804"/>
    <w:rPr>
      <w:b/>
      <w:bCs/>
    </w:rPr>
  </w:style>
  <w:style w:type="character" w:customStyle="1" w:styleId="CommentSubjectChar">
    <w:name w:val="Comment Subject Char"/>
    <w:basedOn w:val="CommentTextChar"/>
    <w:link w:val="CommentSubject"/>
    <w:uiPriority w:val="99"/>
    <w:semiHidden/>
    <w:rsid w:val="00533804"/>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5338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804"/>
    <w:rPr>
      <w:rFonts w:ascii="Segoe UI" w:eastAsia="Arial" w:hAnsi="Segoe UI" w:cs="Segoe UI"/>
      <w:color w:val="000000"/>
      <w:sz w:val="18"/>
      <w:szCs w:val="18"/>
    </w:rPr>
  </w:style>
  <w:style w:type="paragraph" w:styleId="Revision">
    <w:name w:val="Revision"/>
    <w:hidden/>
    <w:uiPriority w:val="99"/>
    <w:semiHidden/>
    <w:rsid w:val="00B77ADA"/>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D4F"/>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D1D4F"/>
    <w:pPr>
      <w:spacing w:after="120" w:line="480" w:lineRule="auto"/>
      <w:ind w:firstLine="720"/>
    </w:pPr>
    <w:rPr>
      <w:rFonts w:ascii="Times New Roman" w:eastAsia="Times" w:hAnsi="Times New Roman" w:cs="Times New Roman"/>
      <w:color w:val="auto"/>
      <w:sz w:val="24"/>
      <w:szCs w:val="20"/>
    </w:rPr>
  </w:style>
  <w:style w:type="character" w:customStyle="1" w:styleId="BodyTextChar">
    <w:name w:val="Body Text Char"/>
    <w:basedOn w:val="DefaultParagraphFont"/>
    <w:link w:val="BodyText"/>
    <w:uiPriority w:val="99"/>
    <w:rsid w:val="00FD1D4F"/>
    <w:rPr>
      <w:rFonts w:ascii="Times New Roman" w:eastAsia="Times" w:hAnsi="Times New Roman" w:cs="Times New Roman"/>
      <w:szCs w:val="20"/>
    </w:rPr>
  </w:style>
  <w:style w:type="character" w:styleId="Hyperlink">
    <w:name w:val="Hyperlink"/>
    <w:uiPriority w:val="99"/>
    <w:rsid w:val="00FD1D4F"/>
    <w:rPr>
      <w:color w:val="0000FF"/>
      <w:u w:val="single"/>
    </w:rPr>
  </w:style>
  <w:style w:type="paragraph" w:styleId="ListParagraph">
    <w:name w:val="List Paragraph"/>
    <w:basedOn w:val="Normal"/>
    <w:uiPriority w:val="34"/>
    <w:qFormat/>
    <w:rsid w:val="0012029E"/>
    <w:pPr>
      <w:ind w:left="720"/>
      <w:contextualSpacing/>
    </w:pPr>
  </w:style>
  <w:style w:type="character" w:styleId="CommentReference">
    <w:name w:val="annotation reference"/>
    <w:basedOn w:val="DefaultParagraphFont"/>
    <w:uiPriority w:val="99"/>
    <w:semiHidden/>
    <w:unhideWhenUsed/>
    <w:rsid w:val="00533804"/>
    <w:rPr>
      <w:sz w:val="16"/>
      <w:szCs w:val="16"/>
    </w:rPr>
  </w:style>
  <w:style w:type="paragraph" w:styleId="CommentText">
    <w:name w:val="annotation text"/>
    <w:basedOn w:val="Normal"/>
    <w:link w:val="CommentTextChar"/>
    <w:uiPriority w:val="99"/>
    <w:semiHidden/>
    <w:unhideWhenUsed/>
    <w:rsid w:val="00533804"/>
    <w:pPr>
      <w:spacing w:line="240" w:lineRule="auto"/>
    </w:pPr>
    <w:rPr>
      <w:sz w:val="20"/>
      <w:szCs w:val="20"/>
    </w:rPr>
  </w:style>
  <w:style w:type="character" w:customStyle="1" w:styleId="CommentTextChar">
    <w:name w:val="Comment Text Char"/>
    <w:basedOn w:val="DefaultParagraphFont"/>
    <w:link w:val="CommentText"/>
    <w:uiPriority w:val="99"/>
    <w:semiHidden/>
    <w:rsid w:val="00533804"/>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533804"/>
    <w:rPr>
      <w:b/>
      <w:bCs/>
    </w:rPr>
  </w:style>
  <w:style w:type="character" w:customStyle="1" w:styleId="CommentSubjectChar">
    <w:name w:val="Comment Subject Char"/>
    <w:basedOn w:val="CommentTextChar"/>
    <w:link w:val="CommentSubject"/>
    <w:uiPriority w:val="99"/>
    <w:semiHidden/>
    <w:rsid w:val="00533804"/>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5338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804"/>
    <w:rPr>
      <w:rFonts w:ascii="Segoe UI" w:eastAsia="Arial" w:hAnsi="Segoe UI" w:cs="Segoe UI"/>
      <w:color w:val="000000"/>
      <w:sz w:val="18"/>
      <w:szCs w:val="18"/>
    </w:rPr>
  </w:style>
  <w:style w:type="paragraph" w:styleId="Revision">
    <w:name w:val="Revision"/>
    <w:hidden/>
    <w:uiPriority w:val="99"/>
    <w:semiHidden/>
    <w:rsid w:val="00B77ADA"/>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ctv.tv/scienceatthetheater/"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tcbes.uhh.hawaii.edu/" TargetMode="External"/><Relationship Id="rId8" Type="http://schemas.openxmlformats.org/officeDocument/2006/relationships/hyperlink" Target="http://www.uhh.hawaii.edu/uhintern/" TargetMode="External"/><Relationship Id="rId9" Type="http://schemas.openxmlformats.org/officeDocument/2006/relationships/hyperlink" Target="http://hawaiiconservation.org/" TargetMode="External"/><Relationship Id="rId10" Type="http://schemas.openxmlformats.org/officeDocument/2006/relationships/hyperlink" Target="http://evolution.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2720</Words>
  <Characters>15507</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Rosemary Gillespie</cp:lastModifiedBy>
  <cp:revision>3</cp:revision>
  <dcterms:created xsi:type="dcterms:W3CDTF">2016-10-12T21:22:00Z</dcterms:created>
  <dcterms:modified xsi:type="dcterms:W3CDTF">2016-10-13T05:40:00Z</dcterms:modified>
</cp:coreProperties>
</file>