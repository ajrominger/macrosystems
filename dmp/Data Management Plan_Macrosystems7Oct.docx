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2F457" w14:textId="77777777" w:rsidR="00172036" w:rsidRPr="00BC47BD" w:rsidRDefault="00172036" w:rsidP="00BC0C14">
      <w:pPr>
        <w:spacing w:after="60"/>
        <w:jc w:val="center"/>
        <w:rPr>
          <w:rFonts w:ascii="Times New Roman" w:eastAsia="Times" w:hAnsi="Times New Roman" w:cs="Times New Roman"/>
          <w:b/>
          <w:caps/>
          <w:color w:val="000000"/>
        </w:rPr>
      </w:pPr>
      <w:r w:rsidRPr="00BC47BD">
        <w:rPr>
          <w:rFonts w:ascii="Times New Roman" w:eastAsia="Times" w:hAnsi="Times New Roman" w:cs="Times New Roman"/>
          <w:b/>
          <w:caps/>
          <w:color w:val="000000"/>
          <w:u w:val="single"/>
        </w:rPr>
        <w:t>Data Management Plan</w:t>
      </w:r>
    </w:p>
    <w:p w14:paraId="4E5499F4" w14:textId="77777777" w:rsidR="000302B7" w:rsidRPr="00BC47BD" w:rsidRDefault="00B7675A" w:rsidP="00BC47BD">
      <w:pPr>
        <w:pStyle w:val="Default"/>
        <w:spacing w:after="120"/>
        <w:rPr>
          <w:sz w:val="20"/>
          <w:szCs w:val="20"/>
        </w:rPr>
      </w:pPr>
      <w:r w:rsidRPr="00BC47BD">
        <w:rPr>
          <w:b/>
          <w:smallCaps/>
          <w:sz w:val="20"/>
          <w:szCs w:val="20"/>
        </w:rPr>
        <w:t>Products of the research</w:t>
      </w:r>
      <w:r w:rsidRPr="00BC47BD">
        <w:rPr>
          <w:sz w:val="20"/>
          <w:szCs w:val="20"/>
        </w:rPr>
        <w:t xml:space="preserve">: </w:t>
      </w:r>
      <w:r w:rsidR="00C977AF" w:rsidRPr="00BC47BD">
        <w:rPr>
          <w:sz w:val="20"/>
          <w:szCs w:val="20"/>
        </w:rPr>
        <w:t>The data will consist of organismal specimen collections</w:t>
      </w:r>
      <w:r w:rsidR="00945E43" w:rsidRPr="00BC47BD">
        <w:rPr>
          <w:sz w:val="20"/>
          <w:szCs w:val="20"/>
        </w:rPr>
        <w:t xml:space="preserve"> (including arthropods, plants, and microbes)</w:t>
      </w:r>
      <w:r w:rsidR="00C977AF" w:rsidRPr="00BC47BD">
        <w:rPr>
          <w:sz w:val="20"/>
          <w:szCs w:val="20"/>
        </w:rPr>
        <w:t xml:space="preserve">, </w:t>
      </w:r>
      <w:r w:rsidRPr="00BC47BD">
        <w:rPr>
          <w:sz w:val="20"/>
          <w:szCs w:val="20"/>
        </w:rPr>
        <w:t xml:space="preserve">genetic and genomic sequence data, ecological measurements, geospatial layers, </w:t>
      </w:r>
      <w:r w:rsidR="00C977AF" w:rsidRPr="00BC47BD">
        <w:rPr>
          <w:sz w:val="20"/>
          <w:szCs w:val="20"/>
        </w:rPr>
        <w:t xml:space="preserve">and subsequent analyses and archives of all data. </w:t>
      </w:r>
      <w:r w:rsidR="006D2759" w:rsidRPr="00BC47BD">
        <w:rPr>
          <w:sz w:val="20"/>
          <w:szCs w:val="20"/>
        </w:rPr>
        <w:t>The effective transmission of data from field, to laboratory, and analyses, will be handled through a data management pipeline involving online tools and portals to upload, share and collaborate between participants.</w:t>
      </w:r>
    </w:p>
    <w:p w14:paraId="1EA2F225" w14:textId="75F21FED" w:rsidR="00257593" w:rsidRPr="00BC47BD" w:rsidRDefault="000302B7" w:rsidP="00BC47BD">
      <w:pPr>
        <w:pStyle w:val="Default"/>
        <w:spacing w:after="120"/>
        <w:rPr>
          <w:sz w:val="20"/>
          <w:szCs w:val="20"/>
        </w:rPr>
      </w:pPr>
      <w:r w:rsidRPr="00BC47BD">
        <w:rPr>
          <w:b/>
          <w:sz w:val="20"/>
          <w:szCs w:val="20"/>
        </w:rPr>
        <w:t>1) Physical s</w:t>
      </w:r>
      <w:r w:rsidR="00B7675A" w:rsidRPr="00BC47BD">
        <w:rPr>
          <w:b/>
          <w:sz w:val="20"/>
          <w:szCs w:val="20"/>
        </w:rPr>
        <w:t>pecimens</w:t>
      </w:r>
      <w:r w:rsidR="00B7675A" w:rsidRPr="00BC47BD">
        <w:rPr>
          <w:sz w:val="20"/>
          <w:szCs w:val="20"/>
        </w:rPr>
        <w:t xml:space="preserve">: </w:t>
      </w:r>
      <w:r w:rsidR="00257593" w:rsidRPr="00BC47BD">
        <w:rPr>
          <w:sz w:val="20"/>
          <w:szCs w:val="20"/>
        </w:rPr>
        <w:t xml:space="preserve">For the </w:t>
      </w:r>
      <w:proofErr w:type="spellStart"/>
      <w:r w:rsidR="00257593" w:rsidRPr="00BC47BD">
        <w:rPr>
          <w:sz w:val="20"/>
          <w:szCs w:val="20"/>
        </w:rPr>
        <w:t>macroecological</w:t>
      </w:r>
      <w:proofErr w:type="spellEnd"/>
      <w:r w:rsidR="00257593" w:rsidRPr="00BC47BD">
        <w:rPr>
          <w:sz w:val="20"/>
          <w:szCs w:val="20"/>
        </w:rPr>
        <w:t xml:space="preserve"> </w:t>
      </w:r>
      <w:r w:rsidR="00332429" w:rsidRPr="00BC47BD">
        <w:rPr>
          <w:sz w:val="20"/>
          <w:szCs w:val="20"/>
        </w:rPr>
        <w:t xml:space="preserve">(quantitative community) </w:t>
      </w:r>
      <w:r w:rsidR="00257593" w:rsidRPr="00BC47BD">
        <w:rPr>
          <w:sz w:val="20"/>
          <w:szCs w:val="20"/>
        </w:rPr>
        <w:t>component of the work we expect to collect</w:t>
      </w:r>
      <w:r w:rsidR="005E614D" w:rsidRPr="00BC47BD">
        <w:rPr>
          <w:sz w:val="20"/>
          <w:szCs w:val="20"/>
        </w:rPr>
        <w:t xml:space="preserve"> </w:t>
      </w:r>
      <w:r w:rsidR="00945E43" w:rsidRPr="00BC47BD">
        <w:rPr>
          <w:sz w:val="20"/>
          <w:szCs w:val="20"/>
        </w:rPr>
        <w:t xml:space="preserve">microbes </w:t>
      </w:r>
      <w:r w:rsidR="004C767C" w:rsidRPr="00BC47BD">
        <w:rPr>
          <w:sz w:val="20"/>
          <w:szCs w:val="20"/>
        </w:rPr>
        <w:t xml:space="preserve">in excess of several million specimens; arthropods </w:t>
      </w:r>
      <w:r w:rsidR="005E614D" w:rsidRPr="00BC47BD">
        <w:rPr>
          <w:sz w:val="20"/>
          <w:szCs w:val="20"/>
        </w:rPr>
        <w:t xml:space="preserve">in excess of </w:t>
      </w:r>
      <w:r w:rsidR="00332429" w:rsidRPr="00BC47BD">
        <w:rPr>
          <w:sz w:val="20"/>
          <w:szCs w:val="20"/>
        </w:rPr>
        <w:t>several hundred thousand</w:t>
      </w:r>
      <w:r w:rsidR="005E614D" w:rsidRPr="00BC47BD">
        <w:rPr>
          <w:sz w:val="20"/>
          <w:szCs w:val="20"/>
        </w:rPr>
        <w:t xml:space="preserve"> specimens of </w:t>
      </w:r>
      <w:r w:rsidR="00332429" w:rsidRPr="00BC47BD">
        <w:rPr>
          <w:sz w:val="20"/>
          <w:szCs w:val="20"/>
        </w:rPr>
        <w:t>300-400</w:t>
      </w:r>
      <w:r w:rsidR="005E614D" w:rsidRPr="00BC47BD">
        <w:rPr>
          <w:sz w:val="20"/>
          <w:szCs w:val="20"/>
        </w:rPr>
        <w:t xml:space="preserve"> arthropod species in 15+ orders (</w:t>
      </w:r>
      <w:r w:rsidR="001A4C83" w:rsidRPr="00BC47BD">
        <w:rPr>
          <w:sz w:val="20"/>
          <w:szCs w:val="20"/>
        </w:rPr>
        <w:t>10</w:t>
      </w:r>
      <w:r w:rsidR="005E614D" w:rsidRPr="00BC47BD">
        <w:rPr>
          <w:sz w:val="20"/>
          <w:szCs w:val="20"/>
        </w:rPr>
        <w:t xml:space="preserve"> sites, with replicate plots, multiple methods and temporal </w:t>
      </w:r>
      <w:r w:rsidR="00332429" w:rsidRPr="00BC47BD">
        <w:rPr>
          <w:sz w:val="20"/>
          <w:szCs w:val="20"/>
        </w:rPr>
        <w:t>samplings</w:t>
      </w:r>
      <w:r w:rsidR="005E614D" w:rsidRPr="00BC47BD">
        <w:rPr>
          <w:sz w:val="20"/>
          <w:szCs w:val="20"/>
        </w:rPr>
        <w:t>)</w:t>
      </w:r>
      <w:r w:rsidR="00332429" w:rsidRPr="00BC47BD">
        <w:rPr>
          <w:sz w:val="20"/>
          <w:szCs w:val="20"/>
        </w:rPr>
        <w:t>.</w:t>
      </w:r>
      <w:ins w:id="0" w:author="Rosemary Gillespie" w:date="2016-10-06T23:56:00Z">
        <w:r w:rsidR="006C69B3" w:rsidRPr="006C69B3">
          <w:rPr>
            <w:rFonts w:ascii="Helvetica" w:hAnsi="Helvetica" w:cs="Helvetica"/>
            <w:color w:val="453CCC"/>
          </w:rPr>
          <w:t xml:space="preserve"> </w:t>
        </w:r>
        <w:r w:rsidR="006C69B3">
          <w:rPr>
            <w:rFonts w:ascii="Helvetica" w:hAnsi="Helvetica" w:cs="Helvetica"/>
            <w:color w:val="453CCC"/>
          </w:rPr>
          <w:t xml:space="preserve">I think we can say that we will retain barcode reference specimens. For </w:t>
        </w:r>
        <w:proofErr w:type="spellStart"/>
        <w:r w:rsidR="006C69B3">
          <w:rPr>
            <w:rFonts w:ascii="Helvetica" w:hAnsi="Helvetica" w:cs="Helvetica"/>
            <w:color w:val="453CCC"/>
          </w:rPr>
          <w:t>metabarcoding</w:t>
        </w:r>
        <w:proofErr w:type="spellEnd"/>
        <w:r w:rsidR="006C69B3">
          <w:rPr>
            <w:rFonts w:ascii="Helvetica" w:hAnsi="Helvetica" w:cs="Helvetica"/>
            <w:color w:val="453CCC"/>
          </w:rPr>
          <w:t xml:space="preserve"> I do not see us getting away without destructive sampling</w:t>
        </w:r>
      </w:ins>
    </w:p>
    <w:p w14:paraId="6C303A60" w14:textId="77777777" w:rsidR="00284A84" w:rsidRPr="00BC47BD" w:rsidRDefault="000302B7" w:rsidP="00BC47BD">
      <w:pPr>
        <w:pStyle w:val="Default"/>
        <w:spacing w:after="120"/>
        <w:rPr>
          <w:sz w:val="20"/>
          <w:szCs w:val="20"/>
        </w:rPr>
      </w:pPr>
      <w:r w:rsidRPr="00BC47BD">
        <w:rPr>
          <w:b/>
          <w:sz w:val="20"/>
          <w:szCs w:val="20"/>
        </w:rPr>
        <w:t xml:space="preserve">2) </w:t>
      </w:r>
      <w:r w:rsidR="00CB01E1" w:rsidRPr="00BC47BD">
        <w:rPr>
          <w:b/>
          <w:sz w:val="20"/>
          <w:szCs w:val="20"/>
        </w:rPr>
        <w:t>Digital images &amp; m</w:t>
      </w:r>
      <w:r w:rsidR="00284A84" w:rsidRPr="00BC47BD">
        <w:rPr>
          <w:b/>
          <w:sz w:val="20"/>
          <w:szCs w:val="20"/>
        </w:rPr>
        <w:t>orphological data</w:t>
      </w:r>
      <w:r w:rsidR="00CB01E1" w:rsidRPr="00BC47BD">
        <w:rPr>
          <w:b/>
          <w:sz w:val="20"/>
          <w:szCs w:val="20"/>
        </w:rPr>
        <w:t>/ metadata</w:t>
      </w:r>
      <w:r w:rsidR="00284A84" w:rsidRPr="00BC47BD">
        <w:rPr>
          <w:sz w:val="20"/>
          <w:szCs w:val="20"/>
        </w:rPr>
        <w:t xml:space="preserve">: </w:t>
      </w:r>
      <w:r w:rsidR="00027FA1" w:rsidRPr="00BC47BD">
        <w:rPr>
          <w:sz w:val="20"/>
          <w:szCs w:val="20"/>
        </w:rPr>
        <w:t>Size</w:t>
      </w:r>
      <w:r w:rsidR="00284A84" w:rsidRPr="00BC47BD">
        <w:rPr>
          <w:sz w:val="20"/>
          <w:szCs w:val="20"/>
        </w:rPr>
        <w:t xml:space="preserve"> measurements </w:t>
      </w:r>
      <w:r w:rsidR="00027FA1" w:rsidRPr="00BC47BD">
        <w:rPr>
          <w:sz w:val="20"/>
          <w:szCs w:val="20"/>
        </w:rPr>
        <w:t>(</w:t>
      </w:r>
      <w:r w:rsidR="00332429" w:rsidRPr="00BC47BD">
        <w:rPr>
          <w:sz w:val="20"/>
          <w:szCs w:val="20"/>
        </w:rPr>
        <w:t>to the nearest mm</w:t>
      </w:r>
      <w:r w:rsidR="00027FA1" w:rsidRPr="00BC47BD">
        <w:rPr>
          <w:sz w:val="20"/>
          <w:szCs w:val="20"/>
        </w:rPr>
        <w:t>) will be taken</w:t>
      </w:r>
      <w:r w:rsidR="00332429" w:rsidRPr="00BC47BD">
        <w:rPr>
          <w:sz w:val="20"/>
          <w:szCs w:val="20"/>
        </w:rPr>
        <w:t xml:space="preserve"> for quantitative community analyses</w:t>
      </w:r>
      <w:r w:rsidR="00027FA1" w:rsidRPr="00BC47BD">
        <w:rPr>
          <w:sz w:val="20"/>
          <w:szCs w:val="20"/>
        </w:rPr>
        <w:t>, using taxon specific regressions to estimate body mass</w:t>
      </w:r>
      <w:r w:rsidR="00284A84" w:rsidRPr="00BC47BD">
        <w:rPr>
          <w:sz w:val="20"/>
          <w:szCs w:val="20"/>
        </w:rPr>
        <w:t xml:space="preserve">. </w:t>
      </w:r>
      <w:r w:rsidR="0053429E" w:rsidRPr="00BC47BD">
        <w:rPr>
          <w:sz w:val="20"/>
          <w:szCs w:val="20"/>
        </w:rPr>
        <w:t>Images will be taken of all macro</w:t>
      </w:r>
      <w:r w:rsidR="00457987" w:rsidRPr="00BC47BD">
        <w:rPr>
          <w:sz w:val="20"/>
          <w:szCs w:val="20"/>
        </w:rPr>
        <w:t>-</w:t>
      </w:r>
      <w:r w:rsidR="0053429E" w:rsidRPr="00BC47BD">
        <w:rPr>
          <w:sz w:val="20"/>
          <w:szCs w:val="20"/>
        </w:rPr>
        <w:t>organisms</w:t>
      </w:r>
      <w:r w:rsidR="00457987" w:rsidRPr="00BC47BD">
        <w:rPr>
          <w:sz w:val="20"/>
          <w:szCs w:val="20"/>
        </w:rPr>
        <w:t xml:space="preserve"> to be added to the reference collection</w:t>
      </w:r>
      <w:r w:rsidR="0053429E" w:rsidRPr="00BC47BD">
        <w:rPr>
          <w:sz w:val="20"/>
          <w:szCs w:val="20"/>
        </w:rPr>
        <w:t xml:space="preserve">, including those that will be processed for metagenomics. </w:t>
      </w:r>
    </w:p>
    <w:p w14:paraId="113C52EA" w14:textId="77777777" w:rsidR="001957EA" w:rsidRPr="00BC47BD" w:rsidRDefault="004D553E" w:rsidP="00BC47BD">
      <w:pPr>
        <w:widowControl w:val="0"/>
        <w:autoSpaceDE w:val="0"/>
        <w:autoSpaceDN w:val="0"/>
        <w:adjustRightInd w:val="0"/>
        <w:spacing w:after="120"/>
        <w:rPr>
          <w:rFonts w:ascii="Times New Roman" w:hAnsi="Times New Roman" w:cs="Times New Roman"/>
          <w:sz w:val="20"/>
          <w:szCs w:val="20"/>
        </w:rPr>
      </w:pPr>
      <w:commentRangeStart w:id="1"/>
      <w:r w:rsidRPr="00BC47BD">
        <w:rPr>
          <w:rFonts w:ascii="Times New Roman" w:hAnsi="Times New Roman" w:cs="Times New Roman"/>
          <w:b/>
          <w:sz w:val="20"/>
          <w:szCs w:val="20"/>
        </w:rPr>
        <w:t xml:space="preserve">3) </w:t>
      </w:r>
      <w:r w:rsidR="00F838F0" w:rsidRPr="00BC47BD">
        <w:rPr>
          <w:rFonts w:ascii="Times New Roman" w:hAnsi="Times New Roman" w:cs="Times New Roman"/>
          <w:b/>
          <w:sz w:val="20"/>
          <w:szCs w:val="20"/>
        </w:rPr>
        <w:t>Genetic data</w:t>
      </w:r>
      <w:r w:rsidR="00F838F0" w:rsidRPr="00BC47BD">
        <w:rPr>
          <w:rFonts w:ascii="Times New Roman" w:hAnsi="Times New Roman" w:cs="Times New Roman"/>
          <w:sz w:val="20"/>
          <w:szCs w:val="20"/>
        </w:rPr>
        <w:t xml:space="preserve">: We </w:t>
      </w:r>
      <w:r w:rsidR="00C40F4F" w:rsidRPr="00BC47BD">
        <w:rPr>
          <w:rFonts w:ascii="Times New Roman" w:hAnsi="Times New Roman" w:cs="Times New Roman"/>
          <w:sz w:val="20"/>
          <w:szCs w:val="20"/>
        </w:rPr>
        <w:t>have developed next generation sequencing based tools for rapid, cost efficient and large scale analysis of arthropod communities, applying Illumina sequencing to: both multi-locus phyl</w:t>
      </w:r>
      <w:r w:rsidR="004F528C" w:rsidRPr="00BC47BD">
        <w:rPr>
          <w:rFonts w:ascii="Times New Roman" w:hAnsi="Times New Roman" w:cs="Times New Roman"/>
          <w:sz w:val="20"/>
          <w:szCs w:val="20"/>
        </w:rPr>
        <w:t xml:space="preserve">ogenetic and taxonomic analyses based on a </w:t>
      </w:r>
      <w:r w:rsidR="00C40F4F" w:rsidRPr="00BC47BD">
        <w:rPr>
          <w:rFonts w:ascii="Times New Roman" w:hAnsi="Times New Roman" w:cs="Times New Roman"/>
          <w:sz w:val="20"/>
          <w:szCs w:val="20"/>
        </w:rPr>
        <w:t>comprehensive barcode reference library for</w:t>
      </w:r>
      <w:r w:rsidR="004F528C" w:rsidRPr="00BC47BD">
        <w:rPr>
          <w:rFonts w:ascii="Times New Roman" w:hAnsi="Times New Roman" w:cs="Times New Roman"/>
          <w:sz w:val="20"/>
          <w:szCs w:val="20"/>
        </w:rPr>
        <w:t xml:space="preserve"> </w:t>
      </w:r>
      <w:r w:rsidR="00C40F4F" w:rsidRPr="00BC47BD">
        <w:rPr>
          <w:rFonts w:ascii="Times New Roman" w:hAnsi="Times New Roman" w:cs="Times New Roman"/>
          <w:sz w:val="20"/>
          <w:szCs w:val="20"/>
        </w:rPr>
        <w:t>Hawaiian arthropod taxa</w:t>
      </w:r>
      <w:r w:rsidR="004F528C" w:rsidRPr="00BC47BD">
        <w:rPr>
          <w:rFonts w:ascii="Times New Roman" w:hAnsi="Times New Roman" w:cs="Times New Roman"/>
          <w:sz w:val="20"/>
          <w:szCs w:val="20"/>
        </w:rPr>
        <w:t>; and m</w:t>
      </w:r>
      <w:r w:rsidR="00C40F4F" w:rsidRPr="00BC47BD">
        <w:rPr>
          <w:rFonts w:ascii="Times New Roman" w:hAnsi="Times New Roman" w:cs="Times New Roman"/>
          <w:sz w:val="20"/>
          <w:szCs w:val="20"/>
        </w:rPr>
        <w:t>etabarcoding for qualitative and quantitative analyses of the species composition in</w:t>
      </w:r>
      <w:r w:rsidR="004F528C" w:rsidRPr="00BC47BD">
        <w:rPr>
          <w:rFonts w:ascii="Times New Roman" w:hAnsi="Times New Roman" w:cs="Times New Roman"/>
          <w:sz w:val="20"/>
          <w:szCs w:val="20"/>
        </w:rPr>
        <w:t xml:space="preserve"> mixed arthropod samples. We will generate sequence information for mixed arthropod community samples, collected across elevation and precipitation gradients on the Hawaiian Archipelago. The samples will be roughly presorted taxonomically and grouped into different body size classes to allow abundance estimates. Using a combination of amplicon sequencing and PCR free approaches, we will estimate species richness, species turnover and possibly species abundances across the precipitation gradient. Mitochondrial COI </w:t>
      </w:r>
      <w:commentRangeStart w:id="2"/>
      <w:r w:rsidR="004F528C" w:rsidRPr="00BC47BD">
        <w:rPr>
          <w:rFonts w:ascii="Times New Roman" w:hAnsi="Times New Roman" w:cs="Times New Roman"/>
          <w:sz w:val="20"/>
          <w:szCs w:val="20"/>
        </w:rPr>
        <w:t xml:space="preserve">and nuclear ribosomal 28s or 18s rDNA amplicons </w:t>
      </w:r>
      <w:commentRangeEnd w:id="2"/>
      <w:r w:rsidR="000F1AED">
        <w:rPr>
          <w:rStyle w:val="CommentReference"/>
        </w:rPr>
        <w:commentReference w:id="2"/>
      </w:r>
      <w:r w:rsidR="004F528C" w:rsidRPr="00BC47BD">
        <w:rPr>
          <w:rFonts w:ascii="Times New Roman" w:hAnsi="Times New Roman" w:cs="Times New Roman"/>
          <w:sz w:val="20"/>
          <w:szCs w:val="20"/>
        </w:rPr>
        <w:t>will be used. The previously generated reference database and community phylogeny will assist in taxon identification</w:t>
      </w:r>
      <w:del w:id="3" w:author="HK" w:date="2016-10-06T21:32:00Z">
        <w:r w:rsidR="004F528C" w:rsidRPr="00BC47BD" w:rsidDel="000F1AED">
          <w:rPr>
            <w:rFonts w:ascii="Times New Roman" w:hAnsi="Times New Roman" w:cs="Times New Roman"/>
            <w:sz w:val="20"/>
            <w:szCs w:val="20"/>
          </w:rPr>
          <w:delText>, but also the assembly of genomic sequence information</w:delText>
        </w:r>
        <w:r w:rsidR="00F838F0" w:rsidRPr="00BC47BD" w:rsidDel="000F1AED">
          <w:rPr>
            <w:rFonts w:ascii="Times New Roman" w:hAnsi="Times New Roman" w:cs="Times New Roman"/>
            <w:color w:val="000000"/>
            <w:sz w:val="20"/>
            <w:szCs w:val="20"/>
          </w:rPr>
          <w:delText>.</w:delText>
        </w:r>
      </w:del>
      <w:r w:rsidR="004F528C" w:rsidRPr="00BC47BD">
        <w:rPr>
          <w:rFonts w:ascii="Times New Roman" w:hAnsi="Times New Roman" w:cs="Times New Roman"/>
          <w:color w:val="000000"/>
          <w:sz w:val="20"/>
          <w:szCs w:val="20"/>
        </w:rPr>
        <w:t xml:space="preserve"> </w:t>
      </w:r>
      <w:commentRangeEnd w:id="1"/>
      <w:r w:rsidR="000F1AED">
        <w:rPr>
          <w:rStyle w:val="CommentReference"/>
        </w:rPr>
        <w:commentReference w:id="1"/>
      </w:r>
    </w:p>
    <w:p w14:paraId="52458CFC" w14:textId="77777777" w:rsidR="00C977AF" w:rsidRPr="00BC47BD" w:rsidRDefault="00CB01E1" w:rsidP="00BC47BD">
      <w:pPr>
        <w:pStyle w:val="Default"/>
        <w:spacing w:after="240"/>
        <w:rPr>
          <w:sz w:val="20"/>
          <w:szCs w:val="20"/>
        </w:rPr>
      </w:pPr>
      <w:r w:rsidRPr="00BC47BD">
        <w:rPr>
          <w:b/>
          <w:sz w:val="20"/>
          <w:szCs w:val="20"/>
        </w:rPr>
        <w:t>4</w:t>
      </w:r>
      <w:r w:rsidR="000302B7" w:rsidRPr="00BC47BD">
        <w:rPr>
          <w:b/>
          <w:sz w:val="20"/>
          <w:szCs w:val="20"/>
        </w:rPr>
        <w:t xml:space="preserve">) </w:t>
      </w:r>
      <w:r w:rsidR="00284A84" w:rsidRPr="00BC47BD">
        <w:rPr>
          <w:b/>
          <w:sz w:val="20"/>
          <w:szCs w:val="20"/>
        </w:rPr>
        <w:t>Geographical data</w:t>
      </w:r>
      <w:r w:rsidR="00284A84" w:rsidRPr="00BC47BD">
        <w:rPr>
          <w:sz w:val="20"/>
          <w:szCs w:val="20"/>
        </w:rPr>
        <w:t xml:space="preserve">: </w:t>
      </w:r>
      <w:r w:rsidR="00F46625" w:rsidRPr="00BC47BD">
        <w:rPr>
          <w:sz w:val="20"/>
          <w:szCs w:val="20"/>
        </w:rPr>
        <w:t xml:space="preserve">Candidate sites will be selected in GIS using layers for geological, environmental, land use and ownership, and remotely sensed biological attributes. Metadata will be compiled and archived with </w:t>
      </w:r>
      <w:r w:rsidR="005B0390" w:rsidRPr="00BC47BD">
        <w:rPr>
          <w:sz w:val="20"/>
          <w:szCs w:val="20"/>
        </w:rPr>
        <w:t xml:space="preserve">geographic </w:t>
      </w:r>
      <w:r w:rsidR="00F46625" w:rsidRPr="00BC47BD">
        <w:rPr>
          <w:sz w:val="20"/>
          <w:szCs w:val="20"/>
        </w:rPr>
        <w:t xml:space="preserve">shapefiles. </w:t>
      </w:r>
      <w:r w:rsidR="00284A84" w:rsidRPr="00BC47BD">
        <w:rPr>
          <w:sz w:val="20"/>
          <w:szCs w:val="20"/>
        </w:rPr>
        <w:t>W</w:t>
      </w:r>
      <w:r w:rsidR="00F46625" w:rsidRPr="00BC47BD">
        <w:rPr>
          <w:sz w:val="20"/>
          <w:szCs w:val="20"/>
        </w:rPr>
        <w:t xml:space="preserve">ithin </w:t>
      </w:r>
      <w:r w:rsidR="005B0390" w:rsidRPr="00BC47BD">
        <w:rPr>
          <w:sz w:val="20"/>
          <w:szCs w:val="20"/>
        </w:rPr>
        <w:t>collecting locales</w:t>
      </w:r>
      <w:r w:rsidR="00F46625" w:rsidRPr="00BC47BD">
        <w:rPr>
          <w:sz w:val="20"/>
          <w:szCs w:val="20"/>
        </w:rPr>
        <w:t>, w</w:t>
      </w:r>
      <w:r w:rsidR="00284A84" w:rsidRPr="00BC47BD">
        <w:rPr>
          <w:sz w:val="20"/>
          <w:szCs w:val="20"/>
        </w:rPr>
        <w:t xml:space="preserve">e will record precise </w:t>
      </w:r>
      <w:r w:rsidR="00F46625" w:rsidRPr="00BC47BD">
        <w:rPr>
          <w:sz w:val="20"/>
          <w:szCs w:val="20"/>
        </w:rPr>
        <w:t>geographical data</w:t>
      </w:r>
      <w:r w:rsidR="00284A84" w:rsidRPr="00BC47BD">
        <w:rPr>
          <w:sz w:val="20"/>
          <w:szCs w:val="20"/>
        </w:rPr>
        <w:t>.</w:t>
      </w:r>
      <w:r w:rsidR="0083516B" w:rsidRPr="00BC47BD">
        <w:rPr>
          <w:sz w:val="20"/>
          <w:szCs w:val="20"/>
        </w:rPr>
        <w:t xml:space="preserve"> </w:t>
      </w:r>
    </w:p>
    <w:p w14:paraId="513E7F4E" w14:textId="77777777" w:rsidR="00172036" w:rsidRPr="00BC47BD" w:rsidRDefault="00172036" w:rsidP="00BC47BD">
      <w:pPr>
        <w:spacing w:after="240"/>
        <w:rPr>
          <w:rFonts w:ascii="Times New Roman" w:eastAsia="Times" w:hAnsi="Times New Roman" w:cs="Times New Roman"/>
          <w:color w:val="000000"/>
          <w:sz w:val="20"/>
          <w:szCs w:val="20"/>
        </w:rPr>
      </w:pPr>
      <w:r w:rsidRPr="00BC47BD">
        <w:rPr>
          <w:rFonts w:ascii="Times New Roman" w:eastAsia="Times" w:hAnsi="Times New Roman" w:cs="Times New Roman"/>
          <w:b/>
          <w:smallCaps/>
          <w:color w:val="000000"/>
          <w:sz w:val="20"/>
          <w:szCs w:val="20"/>
        </w:rPr>
        <w:t>Standards to be used and metadata format and content</w:t>
      </w:r>
      <w:r w:rsidRPr="00BC47BD">
        <w:rPr>
          <w:rFonts w:ascii="Times New Roman" w:eastAsia="Times" w:hAnsi="Times New Roman" w:cs="Times New Roman"/>
          <w:color w:val="000000"/>
          <w:sz w:val="20"/>
          <w:szCs w:val="20"/>
        </w:rPr>
        <w:t>:</w:t>
      </w:r>
      <w:r w:rsidR="009158FC" w:rsidRPr="00BC47BD">
        <w:rPr>
          <w:rFonts w:ascii="Times New Roman" w:eastAsia="Times" w:hAnsi="Times New Roman" w:cs="Times New Roman"/>
          <w:color w:val="000000"/>
          <w:sz w:val="20"/>
          <w:szCs w:val="20"/>
        </w:rPr>
        <w:t xml:space="preserve"> </w:t>
      </w:r>
      <w:r w:rsidR="00F307EC" w:rsidRPr="00BC47BD">
        <w:rPr>
          <w:rFonts w:ascii="Times New Roman" w:eastAsia="Times" w:hAnsi="Times New Roman" w:cs="Times New Roman"/>
          <w:color w:val="000000"/>
          <w:sz w:val="20"/>
          <w:szCs w:val="20"/>
        </w:rPr>
        <w:t>Specimen d</w:t>
      </w:r>
      <w:r w:rsidRPr="00BC47BD">
        <w:rPr>
          <w:rFonts w:ascii="Times New Roman" w:eastAsia="Times" w:hAnsi="Times New Roman" w:cs="Times New Roman"/>
          <w:color w:val="000000"/>
          <w:sz w:val="20"/>
          <w:szCs w:val="20"/>
        </w:rPr>
        <w:t>ata will be digitized to conform to the Darwin Core (</w:t>
      </w:r>
      <w:proofErr w:type="spellStart"/>
      <w:r w:rsidRPr="00BC47BD">
        <w:rPr>
          <w:rFonts w:ascii="Times New Roman" w:eastAsia="Times" w:hAnsi="Times New Roman" w:cs="Times New Roman"/>
          <w:color w:val="000000"/>
          <w:sz w:val="20"/>
          <w:szCs w:val="20"/>
        </w:rPr>
        <w:t>DwC</w:t>
      </w:r>
      <w:proofErr w:type="spellEnd"/>
      <w:r w:rsidRPr="00BC47BD">
        <w:rPr>
          <w:rFonts w:ascii="Times New Roman" w:eastAsia="Times" w:hAnsi="Times New Roman" w:cs="Times New Roman"/>
          <w:color w:val="000000"/>
          <w:sz w:val="20"/>
          <w:szCs w:val="20"/>
        </w:rPr>
        <w:t>) metadata standard.</w:t>
      </w:r>
      <w:r w:rsidR="009158FC" w:rsidRPr="00BC47BD">
        <w:rPr>
          <w:rFonts w:ascii="Times New Roman" w:eastAsia="Times" w:hAnsi="Times New Roman" w:cs="Times New Roman"/>
          <w:color w:val="000000"/>
          <w:sz w:val="20"/>
          <w:szCs w:val="20"/>
        </w:rPr>
        <w:t xml:space="preserve"> </w:t>
      </w:r>
      <w:r w:rsidRPr="00BC47BD">
        <w:rPr>
          <w:rFonts w:ascii="Times New Roman" w:eastAsia="Times" w:hAnsi="Times New Roman" w:cs="Times New Roman"/>
          <w:color w:val="000000"/>
          <w:sz w:val="20"/>
          <w:szCs w:val="20"/>
        </w:rPr>
        <w:t>This standard, ratified in 2009 by Biodiversity Information Standards -Taxonomic Databases Working Group (</w:t>
      </w:r>
      <w:r w:rsidR="005B0390" w:rsidRPr="00BC47BD">
        <w:rPr>
          <w:rFonts w:ascii="Times New Roman" w:eastAsia="Times" w:hAnsi="Times New Roman" w:cs="Times New Roman"/>
          <w:color w:val="000000"/>
          <w:sz w:val="20"/>
          <w:szCs w:val="20"/>
        </w:rPr>
        <w:t>http://www.tdwg.org/</w:t>
      </w:r>
      <w:r w:rsidRPr="00BC47BD">
        <w:rPr>
          <w:rFonts w:ascii="Times New Roman" w:eastAsia="Times" w:hAnsi="Times New Roman" w:cs="Times New Roman"/>
          <w:color w:val="000000"/>
          <w:sz w:val="20"/>
          <w:szCs w:val="20"/>
        </w:rPr>
        <w:t xml:space="preserve">), has been </w:t>
      </w:r>
      <w:r w:rsidR="005D0708" w:rsidRPr="00BC47BD">
        <w:rPr>
          <w:rFonts w:ascii="Times New Roman" w:eastAsia="Times" w:hAnsi="Times New Roman" w:cs="Times New Roman"/>
          <w:color w:val="000000"/>
          <w:sz w:val="20"/>
          <w:szCs w:val="20"/>
        </w:rPr>
        <w:t xml:space="preserve">internationally </w:t>
      </w:r>
      <w:r w:rsidRPr="00BC47BD">
        <w:rPr>
          <w:rFonts w:ascii="Times New Roman" w:eastAsia="Times" w:hAnsi="Times New Roman" w:cs="Times New Roman"/>
          <w:color w:val="000000"/>
          <w:sz w:val="20"/>
          <w:szCs w:val="20"/>
        </w:rPr>
        <w:t xml:space="preserve">adopted and extended to specialized </w:t>
      </w:r>
      <w:r w:rsidR="00F307EC" w:rsidRPr="00BC47BD">
        <w:rPr>
          <w:rFonts w:ascii="Times New Roman" w:eastAsia="Times" w:hAnsi="Times New Roman" w:cs="Times New Roman"/>
          <w:color w:val="000000"/>
          <w:sz w:val="20"/>
          <w:szCs w:val="20"/>
        </w:rPr>
        <w:t xml:space="preserve">areas including gene bank data </w:t>
      </w:r>
      <w:r w:rsidRPr="00BC47BD">
        <w:rPr>
          <w:rFonts w:ascii="Times New Roman" w:eastAsia="Times" w:hAnsi="Times New Roman" w:cs="Times New Roman"/>
          <w:color w:val="000000"/>
          <w:sz w:val="20"/>
          <w:szCs w:val="20"/>
        </w:rPr>
        <w:t>an</w:t>
      </w:r>
      <w:r w:rsidR="00C977AF" w:rsidRPr="00BC47BD">
        <w:rPr>
          <w:rFonts w:ascii="Times New Roman" w:eastAsia="Times" w:hAnsi="Times New Roman" w:cs="Times New Roman"/>
          <w:color w:val="000000"/>
          <w:sz w:val="20"/>
          <w:szCs w:val="20"/>
        </w:rPr>
        <w:t xml:space="preserve">d </w:t>
      </w:r>
      <w:proofErr w:type="spellStart"/>
      <w:r w:rsidR="00C977AF" w:rsidRPr="00BC47BD">
        <w:rPr>
          <w:rFonts w:ascii="Times New Roman" w:eastAsia="Times" w:hAnsi="Times New Roman" w:cs="Times New Roman"/>
          <w:color w:val="000000"/>
          <w:sz w:val="20"/>
          <w:szCs w:val="20"/>
        </w:rPr>
        <w:t>georeferencing</w:t>
      </w:r>
      <w:proofErr w:type="spellEnd"/>
      <w:r w:rsidR="00C977AF" w:rsidRPr="00BC47BD">
        <w:rPr>
          <w:rFonts w:ascii="Times New Roman" w:eastAsia="Times" w:hAnsi="Times New Roman" w:cs="Times New Roman"/>
          <w:color w:val="000000"/>
          <w:sz w:val="20"/>
          <w:szCs w:val="20"/>
        </w:rPr>
        <w:t xml:space="preserve"> best practices</w:t>
      </w:r>
      <w:r w:rsidRPr="00BC47BD">
        <w:rPr>
          <w:rFonts w:ascii="Times New Roman" w:eastAsia="Times" w:hAnsi="Times New Roman" w:cs="Times New Roman"/>
          <w:color w:val="000000"/>
          <w:sz w:val="20"/>
          <w:szCs w:val="20"/>
        </w:rPr>
        <w:t xml:space="preserve">. </w:t>
      </w:r>
    </w:p>
    <w:p w14:paraId="65A6B26B" w14:textId="77777777" w:rsidR="000302B7" w:rsidRPr="00BC47BD" w:rsidRDefault="000302B7" w:rsidP="00BC0C14">
      <w:pPr>
        <w:spacing w:after="60"/>
        <w:rPr>
          <w:rFonts w:ascii="Times New Roman" w:hAnsi="Times New Roman" w:cs="Times New Roman"/>
          <w:color w:val="000000"/>
          <w:sz w:val="20"/>
          <w:szCs w:val="20"/>
        </w:rPr>
      </w:pPr>
      <w:r w:rsidRPr="00BC47BD">
        <w:rPr>
          <w:rFonts w:ascii="Times New Roman" w:hAnsi="Times New Roman" w:cs="Times New Roman"/>
          <w:b/>
          <w:smallCaps/>
          <w:color w:val="000000"/>
          <w:sz w:val="20"/>
          <w:szCs w:val="20"/>
        </w:rPr>
        <w:t>Data Access, Sharing, and Preservation</w:t>
      </w:r>
      <w:r w:rsidRPr="00BC47BD">
        <w:rPr>
          <w:rFonts w:ascii="Times New Roman" w:hAnsi="Times New Roman" w:cs="Times New Roman"/>
          <w:color w:val="000000"/>
          <w:sz w:val="20"/>
          <w:szCs w:val="20"/>
        </w:rPr>
        <w:t xml:space="preserve">: All data produced during this research will be </w:t>
      </w:r>
      <w:r w:rsidR="005B0390" w:rsidRPr="00BC47BD">
        <w:rPr>
          <w:rFonts w:ascii="Times New Roman" w:hAnsi="Times New Roman" w:cs="Times New Roman"/>
          <w:color w:val="000000"/>
          <w:sz w:val="20"/>
          <w:szCs w:val="20"/>
        </w:rPr>
        <w:t xml:space="preserve">freely </w:t>
      </w:r>
      <w:r w:rsidRPr="00BC47BD">
        <w:rPr>
          <w:rFonts w:ascii="Times New Roman" w:hAnsi="Times New Roman" w:cs="Times New Roman"/>
          <w:color w:val="000000"/>
          <w:sz w:val="20"/>
          <w:szCs w:val="20"/>
        </w:rPr>
        <w:t>available to the public; we anticipate no sensitive or confidential data.</w:t>
      </w:r>
    </w:p>
    <w:p w14:paraId="47179FF7" w14:textId="77777777" w:rsidR="000302B7" w:rsidRPr="00BC47BD" w:rsidRDefault="00C977AF" w:rsidP="00BC0C14">
      <w:pPr>
        <w:spacing w:after="60"/>
        <w:rPr>
          <w:rFonts w:ascii="Times New Roman" w:hAnsi="Times New Roman" w:cs="Times New Roman"/>
          <w:sz w:val="20"/>
          <w:szCs w:val="20"/>
        </w:rPr>
      </w:pPr>
      <w:r w:rsidRPr="00BC47BD">
        <w:rPr>
          <w:rFonts w:ascii="Times New Roman" w:hAnsi="Times New Roman" w:cs="Times New Roman"/>
          <w:b/>
          <w:sz w:val="20"/>
          <w:szCs w:val="20"/>
        </w:rPr>
        <w:t xml:space="preserve">Specimen-level Data - </w:t>
      </w:r>
      <w:r w:rsidRPr="00BC47BD">
        <w:rPr>
          <w:rFonts w:ascii="Times New Roman" w:hAnsi="Times New Roman" w:cs="Times New Roman"/>
          <w:sz w:val="20"/>
          <w:szCs w:val="20"/>
        </w:rPr>
        <w:t xml:space="preserve">Specimen digitization will build on a Moore-funded database platform built </w:t>
      </w:r>
      <w:r w:rsidR="005B0390" w:rsidRPr="00BC47BD">
        <w:rPr>
          <w:rFonts w:ascii="Times New Roman" w:hAnsi="Times New Roman" w:cs="Times New Roman"/>
          <w:sz w:val="20"/>
          <w:szCs w:val="20"/>
        </w:rPr>
        <w:t xml:space="preserve">by the Berkeley Science Technology group (BSCIT, </w:t>
      </w:r>
      <w:hyperlink r:id="rId9" w:history="1">
        <w:r w:rsidR="005B0390" w:rsidRPr="00BC47BD">
          <w:rPr>
            <w:rStyle w:val="Hyperlink"/>
            <w:rFonts w:ascii="Times New Roman" w:hAnsi="Times New Roman" w:cs="Times New Roman"/>
            <w:sz w:val="20"/>
            <w:szCs w:val="20"/>
          </w:rPr>
          <w:t>http://bscit.berkeley.edu/</w:t>
        </w:r>
      </w:hyperlink>
      <w:r w:rsidR="005B0390" w:rsidRPr="00BC47BD">
        <w:rPr>
          <w:rFonts w:ascii="Times New Roman" w:hAnsi="Times New Roman" w:cs="Times New Roman"/>
          <w:sz w:val="20"/>
          <w:szCs w:val="20"/>
        </w:rPr>
        <w:t xml:space="preserve">) for </w:t>
      </w:r>
      <w:r w:rsidRPr="00BC47BD">
        <w:rPr>
          <w:rFonts w:ascii="Times New Roman" w:hAnsi="Times New Roman" w:cs="Times New Roman"/>
          <w:sz w:val="20"/>
          <w:szCs w:val="20"/>
        </w:rPr>
        <w:t xml:space="preserve">the Moorea </w:t>
      </w:r>
      <w:proofErr w:type="spellStart"/>
      <w:r w:rsidRPr="00BC47BD">
        <w:rPr>
          <w:rFonts w:ascii="Times New Roman" w:hAnsi="Times New Roman" w:cs="Times New Roman"/>
          <w:sz w:val="20"/>
          <w:szCs w:val="20"/>
        </w:rPr>
        <w:t>Biocode</w:t>
      </w:r>
      <w:proofErr w:type="spellEnd"/>
      <w:r w:rsidRPr="00BC47BD">
        <w:rPr>
          <w:rFonts w:ascii="Times New Roman" w:hAnsi="Times New Roman" w:cs="Times New Roman"/>
          <w:sz w:val="20"/>
          <w:szCs w:val="20"/>
        </w:rPr>
        <w:t xml:space="preserve"> initiative (UC Berkeley)</w:t>
      </w:r>
      <w:r w:rsidR="008B7E00" w:rsidRPr="00BC47BD">
        <w:rPr>
          <w:rFonts w:ascii="Times New Roman" w:hAnsi="Times New Roman" w:cs="Times New Roman"/>
          <w:sz w:val="20"/>
          <w:szCs w:val="20"/>
        </w:rPr>
        <w:t>,</w:t>
      </w:r>
      <w:r w:rsidR="00CD6B35" w:rsidRPr="00BC47BD">
        <w:rPr>
          <w:rFonts w:ascii="Times New Roman" w:hAnsi="Times New Roman" w:cs="Times New Roman"/>
          <w:sz w:val="20"/>
          <w:szCs w:val="20"/>
        </w:rPr>
        <w:t xml:space="preserve"> which is closely tied to a parallel barcode initiative on the island of Hawaii (PIs Price &amp; Stacy). The database </w:t>
      </w:r>
      <w:r w:rsidRPr="00BC47BD">
        <w:rPr>
          <w:rFonts w:ascii="Times New Roman" w:hAnsi="Times New Roman" w:cs="Times New Roman"/>
          <w:sz w:val="20"/>
          <w:szCs w:val="20"/>
        </w:rPr>
        <w:t xml:space="preserve">uses open-source software systems developed using </w:t>
      </w:r>
      <w:r w:rsidRPr="00BC47BD">
        <w:rPr>
          <w:rFonts w:ascii="Times New Roman" w:hAnsi="Times New Roman" w:cs="Times New Roman"/>
          <w:i/>
          <w:sz w:val="20"/>
          <w:szCs w:val="20"/>
        </w:rPr>
        <w:t>LAMP</w:t>
      </w:r>
      <w:r w:rsidRPr="00BC47BD">
        <w:rPr>
          <w:rFonts w:ascii="Times New Roman" w:hAnsi="Times New Roman" w:cs="Times New Roman"/>
          <w:sz w:val="20"/>
          <w:szCs w:val="20"/>
        </w:rPr>
        <w:t xml:space="preserve"> (Linux OS, Apache web server, MySQL database, Perl/PHP). This provides a web-based system usable on any platform without the need to install special applications, and is easily shared among institutions. The BSCIT system includes: (</w:t>
      </w:r>
      <w:proofErr w:type="spellStart"/>
      <w:r w:rsidRPr="00BC47BD">
        <w:rPr>
          <w:rFonts w:ascii="Times New Roman" w:hAnsi="Times New Roman" w:cs="Times New Roman"/>
          <w:sz w:val="20"/>
          <w:szCs w:val="20"/>
        </w:rPr>
        <w:t>i</w:t>
      </w:r>
      <w:proofErr w:type="spellEnd"/>
      <w:r w:rsidRPr="00BC47BD">
        <w:rPr>
          <w:rFonts w:ascii="Times New Roman" w:hAnsi="Times New Roman" w:cs="Times New Roman"/>
          <w:sz w:val="20"/>
          <w:szCs w:val="20"/>
        </w:rPr>
        <w:t xml:space="preserve">) Flexible querying and browsing (web-based database queries on a collection’s full metadata or a restricted subset); (ii) Flexible display/ delivery of results (displayed initially with selected fields, links to full records, full results downloadable; points can be displayed on a map); (iii) Real-time database record creation and correction. (iv) Automatic verification and data enhancement during upload process; (v) </w:t>
      </w:r>
      <w:proofErr w:type="spellStart"/>
      <w:r w:rsidRPr="00BC47BD">
        <w:rPr>
          <w:rFonts w:ascii="Times New Roman" w:hAnsi="Times New Roman" w:cs="Times New Roman"/>
          <w:sz w:val="20"/>
          <w:szCs w:val="20"/>
        </w:rPr>
        <w:t>DiGIR</w:t>
      </w:r>
      <w:proofErr w:type="spellEnd"/>
      <w:r w:rsidRPr="00BC47BD">
        <w:rPr>
          <w:rFonts w:ascii="Times New Roman" w:hAnsi="Times New Roman" w:cs="Times New Roman"/>
          <w:sz w:val="20"/>
          <w:szCs w:val="20"/>
        </w:rPr>
        <w:t xml:space="preserve">/TAPIR compliance and accessibility (providing access to all specimen collection data via the </w:t>
      </w:r>
      <w:proofErr w:type="spellStart"/>
      <w:r w:rsidRPr="00BC47BD">
        <w:rPr>
          <w:rFonts w:ascii="Times New Roman" w:hAnsi="Times New Roman" w:cs="Times New Roman"/>
          <w:sz w:val="20"/>
          <w:szCs w:val="20"/>
        </w:rPr>
        <w:t>DiGIR</w:t>
      </w:r>
      <w:proofErr w:type="spellEnd"/>
      <w:r w:rsidRPr="00BC47BD">
        <w:rPr>
          <w:rFonts w:ascii="Times New Roman" w:hAnsi="Times New Roman" w:cs="Times New Roman"/>
          <w:sz w:val="20"/>
          <w:szCs w:val="20"/>
        </w:rPr>
        <w:t xml:space="preserve">/TAPIR protocol, mapped to the Darwin Core metadata standard); (vi) Mapping software, e.g., </w:t>
      </w:r>
      <w:proofErr w:type="spellStart"/>
      <w:r w:rsidRPr="00BC47BD">
        <w:rPr>
          <w:rFonts w:ascii="Times New Roman" w:hAnsi="Times New Roman" w:cs="Times New Roman"/>
          <w:sz w:val="20"/>
          <w:szCs w:val="20"/>
        </w:rPr>
        <w:t>BerkeleyMapper</w:t>
      </w:r>
      <w:proofErr w:type="spellEnd"/>
      <w:r w:rsidRPr="00BC47BD">
        <w:rPr>
          <w:rFonts w:ascii="Times New Roman" w:hAnsi="Times New Roman" w:cs="Times New Roman"/>
          <w:sz w:val="20"/>
          <w:szCs w:val="20"/>
        </w:rPr>
        <w:t xml:space="preserve"> (</w:t>
      </w:r>
      <w:hyperlink r:id="rId10" w:history="1">
        <w:r w:rsidRPr="00BC47BD">
          <w:rPr>
            <w:rStyle w:val="Hyperlink"/>
            <w:rFonts w:ascii="Times New Roman" w:hAnsi="Times New Roman" w:cs="Times New Roman"/>
            <w:sz w:val="20"/>
            <w:szCs w:val="20"/>
          </w:rPr>
          <w:t>http://berkeleymapper.berkeley.edu/</w:t>
        </w:r>
      </w:hyperlink>
      <w:r w:rsidRPr="00BC47BD">
        <w:rPr>
          <w:rFonts w:ascii="Times New Roman" w:hAnsi="Times New Roman" w:cs="Times New Roman"/>
          <w:sz w:val="20"/>
          <w:szCs w:val="20"/>
        </w:rPr>
        <w:t xml:space="preserve">)—the user can zoom in, click on a point to view the database record, image (via </w:t>
      </w:r>
      <w:proofErr w:type="spellStart"/>
      <w:r w:rsidRPr="00BC47BD">
        <w:rPr>
          <w:rFonts w:ascii="Times New Roman" w:hAnsi="Times New Roman" w:cs="Times New Roman"/>
          <w:sz w:val="20"/>
          <w:szCs w:val="20"/>
        </w:rPr>
        <w:t>CalPhotos</w:t>
      </w:r>
      <w:proofErr w:type="spellEnd"/>
      <w:r w:rsidR="005B0390" w:rsidRPr="00BC47BD">
        <w:rPr>
          <w:rFonts w:ascii="Times New Roman" w:hAnsi="Times New Roman" w:cs="Times New Roman"/>
          <w:sz w:val="20"/>
          <w:szCs w:val="20"/>
        </w:rPr>
        <w:t>, http://calphotos.berkeley.edu/</w:t>
      </w:r>
      <w:r w:rsidRPr="00BC47BD">
        <w:rPr>
          <w:rFonts w:ascii="Times New Roman" w:hAnsi="Times New Roman" w:cs="Times New Roman"/>
          <w:sz w:val="20"/>
          <w:szCs w:val="20"/>
        </w:rPr>
        <w:t>).</w:t>
      </w:r>
      <w:r w:rsidR="009158FC" w:rsidRPr="00BC47BD">
        <w:rPr>
          <w:rFonts w:ascii="Times New Roman" w:hAnsi="Times New Roman" w:cs="Times New Roman"/>
          <w:sz w:val="20"/>
          <w:szCs w:val="20"/>
        </w:rPr>
        <w:t xml:space="preserve"> </w:t>
      </w:r>
    </w:p>
    <w:p w14:paraId="7060B28D" w14:textId="77777777" w:rsidR="00BE2C02" w:rsidRPr="00BC47BD" w:rsidRDefault="00C977AF" w:rsidP="00BC0C14">
      <w:pPr>
        <w:spacing w:after="60"/>
        <w:rPr>
          <w:rFonts w:ascii="Times New Roman" w:hAnsi="Times New Roman" w:cs="Times New Roman"/>
          <w:sz w:val="20"/>
          <w:szCs w:val="20"/>
        </w:rPr>
      </w:pPr>
      <w:r w:rsidRPr="00BC47BD">
        <w:rPr>
          <w:rFonts w:ascii="Times New Roman" w:hAnsi="Times New Roman" w:cs="Times New Roman"/>
          <w:sz w:val="20"/>
          <w:szCs w:val="20"/>
        </w:rPr>
        <w:t xml:space="preserve">We will use existing geospatial tools to analyze, model, and predict species distributions based on locality data and underlying environmental variables. In a Geographic Information System (GIS) context, georeferenced specimen data provided by this project will be combined with remotely sensed land-cover </w:t>
      </w:r>
      <w:r w:rsidR="00CB01E1" w:rsidRPr="00BC47BD">
        <w:rPr>
          <w:rFonts w:ascii="Times New Roman" w:hAnsi="Times New Roman" w:cs="Times New Roman"/>
          <w:sz w:val="20"/>
          <w:szCs w:val="20"/>
        </w:rPr>
        <w:t xml:space="preserve">and climate data to test </w:t>
      </w:r>
      <w:r w:rsidRPr="00BC47BD">
        <w:rPr>
          <w:rFonts w:ascii="Times New Roman" w:hAnsi="Times New Roman" w:cs="Times New Roman"/>
          <w:sz w:val="20"/>
          <w:szCs w:val="20"/>
        </w:rPr>
        <w:t xml:space="preserve">hypotheses </w:t>
      </w:r>
      <w:r w:rsidR="00CB01E1" w:rsidRPr="00BC47BD">
        <w:rPr>
          <w:rFonts w:ascii="Times New Roman" w:hAnsi="Times New Roman" w:cs="Times New Roman"/>
          <w:sz w:val="20"/>
          <w:szCs w:val="20"/>
        </w:rPr>
        <w:t>of</w:t>
      </w:r>
      <w:r w:rsidRPr="00BC47BD">
        <w:rPr>
          <w:rFonts w:ascii="Times New Roman" w:hAnsi="Times New Roman" w:cs="Times New Roman"/>
          <w:sz w:val="20"/>
          <w:szCs w:val="20"/>
        </w:rPr>
        <w:t xml:space="preserve"> how populations </w:t>
      </w:r>
      <w:r w:rsidR="005B0390" w:rsidRPr="00BC47BD">
        <w:rPr>
          <w:rFonts w:ascii="Times New Roman" w:hAnsi="Times New Roman" w:cs="Times New Roman"/>
          <w:sz w:val="20"/>
          <w:szCs w:val="20"/>
        </w:rPr>
        <w:t>interact with</w:t>
      </w:r>
      <w:r w:rsidRPr="00BC47BD">
        <w:rPr>
          <w:rFonts w:ascii="Times New Roman" w:hAnsi="Times New Roman" w:cs="Times New Roman"/>
          <w:sz w:val="20"/>
          <w:szCs w:val="20"/>
        </w:rPr>
        <w:t xml:space="preserve"> the dynamically changing </w:t>
      </w:r>
      <w:r w:rsidR="00CB01E1" w:rsidRPr="00BC47BD">
        <w:rPr>
          <w:rFonts w:ascii="Times New Roman" w:hAnsi="Times New Roman" w:cs="Times New Roman"/>
          <w:sz w:val="20"/>
          <w:szCs w:val="20"/>
        </w:rPr>
        <w:t xml:space="preserve">Hawaiian </w:t>
      </w:r>
      <w:r w:rsidRPr="00BC47BD">
        <w:rPr>
          <w:rFonts w:ascii="Times New Roman" w:hAnsi="Times New Roman" w:cs="Times New Roman"/>
          <w:sz w:val="20"/>
          <w:szCs w:val="20"/>
        </w:rPr>
        <w:t>landscape.</w:t>
      </w:r>
      <w:r w:rsidR="00BE2C02" w:rsidRPr="00BC47BD">
        <w:rPr>
          <w:rFonts w:ascii="Times New Roman" w:hAnsi="Times New Roman" w:cs="Times New Roman"/>
          <w:sz w:val="20"/>
          <w:szCs w:val="20"/>
        </w:rPr>
        <w:t xml:space="preserve"> </w:t>
      </w:r>
      <w:r w:rsidRPr="00BC47BD">
        <w:rPr>
          <w:rFonts w:ascii="Times New Roman" w:hAnsi="Times New Roman" w:cs="Times New Roman"/>
          <w:sz w:val="20"/>
          <w:szCs w:val="20"/>
        </w:rPr>
        <w:t xml:space="preserve">Once specimens are logged in the </w:t>
      </w:r>
      <w:r w:rsidRPr="00BC47BD">
        <w:rPr>
          <w:rFonts w:ascii="Times New Roman" w:hAnsi="Times New Roman" w:cs="Times New Roman"/>
          <w:sz w:val="20"/>
          <w:szCs w:val="20"/>
        </w:rPr>
        <w:lastRenderedPageBreak/>
        <w:t xml:space="preserve">database and georeferenced, </w:t>
      </w:r>
      <w:r w:rsidR="00CB01E1" w:rsidRPr="00BC47BD">
        <w:rPr>
          <w:rFonts w:ascii="Times New Roman" w:hAnsi="Times New Roman" w:cs="Times New Roman"/>
          <w:sz w:val="20"/>
          <w:szCs w:val="20"/>
        </w:rPr>
        <w:t xml:space="preserve">existing tools, including the </w:t>
      </w:r>
      <w:proofErr w:type="spellStart"/>
      <w:r w:rsidR="00CB01E1" w:rsidRPr="00BC47BD">
        <w:rPr>
          <w:rFonts w:ascii="Times New Roman" w:hAnsi="Times New Roman" w:cs="Times New Roman"/>
          <w:sz w:val="20"/>
          <w:szCs w:val="20"/>
        </w:rPr>
        <w:t>DiGIR</w:t>
      </w:r>
      <w:proofErr w:type="spellEnd"/>
      <w:r w:rsidR="00CB01E1" w:rsidRPr="00BC47BD">
        <w:rPr>
          <w:rFonts w:ascii="Times New Roman" w:hAnsi="Times New Roman" w:cs="Times New Roman"/>
          <w:sz w:val="20"/>
          <w:szCs w:val="20"/>
        </w:rPr>
        <w:t xml:space="preserve">/Tapir protocol (see http://www.tdwg.org/activities/tapir/) and the GBIF data exchange protocol (see </w:t>
      </w:r>
      <w:hyperlink r:id="rId11" w:history="1">
        <w:r w:rsidR="00CB01E1" w:rsidRPr="00BC47BD">
          <w:rPr>
            <w:rStyle w:val="Hyperlink"/>
            <w:rFonts w:ascii="Times New Roman" w:hAnsi="Times New Roman" w:cs="Times New Roman"/>
            <w:sz w:val="20"/>
            <w:szCs w:val="20"/>
          </w:rPr>
          <w:t>http://www.gbif.org/</w:t>
        </w:r>
      </w:hyperlink>
      <w:r w:rsidR="00CB01E1" w:rsidRPr="00BC47BD">
        <w:rPr>
          <w:rFonts w:ascii="Times New Roman" w:hAnsi="Times New Roman" w:cs="Times New Roman"/>
          <w:sz w:val="20"/>
          <w:szCs w:val="20"/>
        </w:rPr>
        <w:t>) will be used to query</w:t>
      </w:r>
      <w:r w:rsidRPr="00BC47BD">
        <w:rPr>
          <w:rFonts w:ascii="Times New Roman" w:hAnsi="Times New Roman" w:cs="Times New Roman"/>
          <w:sz w:val="20"/>
          <w:szCs w:val="20"/>
        </w:rPr>
        <w:t xml:space="preserve"> aggregated data across multiple collections - to create a distribution m</w:t>
      </w:r>
      <w:r w:rsidR="00CB01E1" w:rsidRPr="00BC47BD">
        <w:rPr>
          <w:rFonts w:ascii="Times New Roman" w:hAnsi="Times New Roman" w:cs="Times New Roman"/>
          <w:sz w:val="20"/>
          <w:szCs w:val="20"/>
        </w:rPr>
        <w:t xml:space="preserve">ap or to use in a GIS framework. </w:t>
      </w:r>
      <w:r w:rsidRPr="00BC47BD">
        <w:rPr>
          <w:rFonts w:ascii="Times New Roman" w:hAnsi="Times New Roman" w:cs="Times New Roman"/>
          <w:sz w:val="20"/>
          <w:szCs w:val="20"/>
        </w:rPr>
        <w:t xml:space="preserve">In both cases, a core set of data is made available using a pre-defined exchange format, based on an established standard (Darwin Core). The delivery mechanism used for systems that support distributed queries like </w:t>
      </w:r>
      <w:proofErr w:type="spellStart"/>
      <w:r w:rsidRPr="00BC47BD">
        <w:rPr>
          <w:rFonts w:ascii="Times New Roman" w:hAnsi="Times New Roman" w:cs="Times New Roman"/>
          <w:sz w:val="20"/>
          <w:szCs w:val="20"/>
        </w:rPr>
        <w:t>DiGIR</w:t>
      </w:r>
      <w:proofErr w:type="spellEnd"/>
      <w:r w:rsidRPr="00BC47BD">
        <w:rPr>
          <w:rFonts w:ascii="Times New Roman" w:hAnsi="Times New Roman" w:cs="Times New Roman"/>
          <w:sz w:val="20"/>
          <w:szCs w:val="20"/>
        </w:rPr>
        <w:t xml:space="preserve"> and GBIF typically involve either live distributed queries to multiple sites, or a query to a single cache that contains data from multiple sites. We propose to create a single cache for this project using Darwin Core to map fields from the existing databases of participating collections to those in the cache. We propose using this cache, rather than live distributed queries, because of latency issues that </w:t>
      </w:r>
      <w:r w:rsidR="008B7E00" w:rsidRPr="00BC47BD">
        <w:rPr>
          <w:rFonts w:ascii="Times New Roman" w:hAnsi="Times New Roman" w:cs="Times New Roman"/>
          <w:sz w:val="20"/>
          <w:szCs w:val="20"/>
        </w:rPr>
        <w:t xml:space="preserve">have </w:t>
      </w:r>
      <w:r w:rsidRPr="00BC47BD">
        <w:rPr>
          <w:rFonts w:ascii="Times New Roman" w:hAnsi="Times New Roman" w:cs="Times New Roman"/>
          <w:sz w:val="20"/>
          <w:szCs w:val="20"/>
        </w:rPr>
        <w:t xml:space="preserve">been observed with distributed queries in previous research projects. Cache creation will involve identification of the core set of fields needed for mapping environmental change (habitat use and climate), including taxonomy, location and date, and the relevant fields for each collection. Data from many of the focal taxonomic groups </w:t>
      </w:r>
      <w:r w:rsidR="008B7E00" w:rsidRPr="00BC47BD">
        <w:rPr>
          <w:rFonts w:ascii="Times New Roman" w:hAnsi="Times New Roman" w:cs="Times New Roman"/>
          <w:sz w:val="20"/>
          <w:szCs w:val="20"/>
        </w:rPr>
        <w:t xml:space="preserve">are </w:t>
      </w:r>
      <w:r w:rsidRPr="00BC47BD">
        <w:rPr>
          <w:rFonts w:ascii="Times New Roman" w:hAnsi="Times New Roman" w:cs="Times New Roman"/>
          <w:sz w:val="20"/>
          <w:szCs w:val="20"/>
        </w:rPr>
        <w:t>already available online and searchable across different taxa and region via GBIF. Order, family, genus, and species-level pages will be linked to specimen queries thus creating dynamic species lists.</w:t>
      </w:r>
    </w:p>
    <w:p w14:paraId="48AEB3AC" w14:textId="77777777" w:rsidR="00A24AE4" w:rsidRPr="00BC47BD" w:rsidRDefault="00BE2C02" w:rsidP="00BC0C14">
      <w:pPr>
        <w:spacing w:after="60"/>
        <w:rPr>
          <w:rFonts w:ascii="Times New Roman" w:hAnsi="Times New Roman" w:cs="Times New Roman"/>
          <w:sz w:val="20"/>
          <w:szCs w:val="20"/>
        </w:rPr>
      </w:pPr>
      <w:r w:rsidRPr="00BC47BD">
        <w:rPr>
          <w:rFonts w:ascii="Times New Roman" w:hAnsi="Times New Roman" w:cs="Times New Roman"/>
          <w:sz w:val="20"/>
          <w:szCs w:val="20"/>
        </w:rPr>
        <w:t xml:space="preserve">Voucher specimens will be archived at the Bishop Museum in Honolulu, the </w:t>
      </w:r>
      <w:proofErr w:type="spellStart"/>
      <w:r w:rsidRPr="00BC47BD">
        <w:rPr>
          <w:rFonts w:ascii="Times New Roman" w:hAnsi="Times New Roman" w:cs="Times New Roman"/>
          <w:sz w:val="20"/>
          <w:szCs w:val="20"/>
        </w:rPr>
        <w:t>Essig</w:t>
      </w:r>
      <w:proofErr w:type="spellEnd"/>
      <w:r w:rsidRPr="00BC47BD">
        <w:rPr>
          <w:rFonts w:ascii="Times New Roman" w:hAnsi="Times New Roman" w:cs="Times New Roman"/>
          <w:sz w:val="20"/>
          <w:szCs w:val="20"/>
        </w:rPr>
        <w:t xml:space="preserve"> Museum at UC Berkeley, and at the Smithsonian Institution</w:t>
      </w:r>
      <w:r w:rsidR="00CB01E1" w:rsidRPr="00BC47BD">
        <w:rPr>
          <w:rFonts w:ascii="Times New Roman" w:hAnsi="Times New Roman" w:cs="Times New Roman"/>
          <w:sz w:val="20"/>
          <w:szCs w:val="20"/>
        </w:rPr>
        <w:t>, though held at collaborating institutions prior to deposition</w:t>
      </w:r>
      <w:r w:rsidRPr="00BC47BD">
        <w:rPr>
          <w:rFonts w:ascii="Times New Roman" w:hAnsi="Times New Roman" w:cs="Times New Roman"/>
          <w:sz w:val="20"/>
          <w:szCs w:val="20"/>
        </w:rPr>
        <w:t>.</w:t>
      </w:r>
    </w:p>
    <w:p w14:paraId="712FAF6A" w14:textId="77777777" w:rsidR="00A24AE4" w:rsidRPr="00BC47BD" w:rsidRDefault="000302B7" w:rsidP="00BC0C14">
      <w:pPr>
        <w:spacing w:after="60"/>
        <w:rPr>
          <w:rFonts w:ascii="Times New Roman" w:hAnsi="Times New Roman" w:cs="Times New Roman"/>
          <w:sz w:val="20"/>
          <w:szCs w:val="20"/>
        </w:rPr>
      </w:pPr>
      <w:r w:rsidRPr="00BC47BD">
        <w:rPr>
          <w:rFonts w:ascii="Times New Roman" w:hAnsi="Times New Roman" w:cs="Times New Roman"/>
          <w:b/>
          <w:sz w:val="20"/>
          <w:szCs w:val="20"/>
        </w:rPr>
        <w:t>2)</w:t>
      </w:r>
      <w:r w:rsidRPr="00BC47BD">
        <w:rPr>
          <w:rFonts w:ascii="Times New Roman" w:hAnsi="Times New Roman" w:cs="Times New Roman"/>
          <w:sz w:val="20"/>
          <w:szCs w:val="20"/>
        </w:rPr>
        <w:t xml:space="preserve"> </w:t>
      </w:r>
      <w:r w:rsidR="00BE2C02" w:rsidRPr="00BC47BD">
        <w:rPr>
          <w:rFonts w:ascii="Times New Roman" w:hAnsi="Times New Roman" w:cs="Times New Roman"/>
          <w:b/>
          <w:sz w:val="20"/>
          <w:szCs w:val="20"/>
        </w:rPr>
        <w:t>Ecological data</w:t>
      </w:r>
      <w:r w:rsidR="00BE2C02" w:rsidRPr="00BC47BD">
        <w:rPr>
          <w:rFonts w:ascii="Times New Roman" w:hAnsi="Times New Roman" w:cs="Times New Roman"/>
          <w:sz w:val="20"/>
          <w:szCs w:val="20"/>
        </w:rPr>
        <w:t>–</w:t>
      </w:r>
      <w:r w:rsidR="00BE2C02" w:rsidRPr="00BC47BD">
        <w:rPr>
          <w:rFonts w:ascii="Times New Roman" w:hAnsi="Times New Roman" w:cs="Times New Roman"/>
          <w:color w:val="535353"/>
          <w:sz w:val="20"/>
          <w:szCs w:val="20"/>
        </w:rPr>
        <w:t xml:space="preserve"> </w:t>
      </w:r>
      <w:r w:rsidR="00C977AF" w:rsidRPr="00BC47BD">
        <w:rPr>
          <w:rFonts w:ascii="Times New Roman" w:hAnsi="Times New Roman" w:cs="Times New Roman"/>
          <w:sz w:val="20"/>
          <w:szCs w:val="20"/>
        </w:rPr>
        <w:t xml:space="preserve">Raw collections data and derived, analyzed datasets, with their metadata, will be available to all project co-PIs on an ongoing basis and made publicly available </w:t>
      </w:r>
      <w:r w:rsidR="008B7E00" w:rsidRPr="00BC47BD">
        <w:rPr>
          <w:rFonts w:ascii="Times New Roman" w:hAnsi="Times New Roman" w:cs="Times New Roman"/>
          <w:sz w:val="20"/>
          <w:szCs w:val="20"/>
        </w:rPr>
        <w:t xml:space="preserve">upon </w:t>
      </w:r>
      <w:r w:rsidR="00C977AF" w:rsidRPr="00BC47BD">
        <w:rPr>
          <w:rFonts w:ascii="Times New Roman" w:hAnsi="Times New Roman" w:cs="Times New Roman"/>
          <w:sz w:val="20"/>
          <w:szCs w:val="20"/>
        </w:rPr>
        <w:t xml:space="preserve">publication. We will register and archive ecological data as simple text files with EML (Ecological Markup Language), as established by the Knowledge Network for </w:t>
      </w:r>
      <w:proofErr w:type="spellStart"/>
      <w:r w:rsidR="00C977AF" w:rsidRPr="00BC47BD">
        <w:rPr>
          <w:rFonts w:ascii="Times New Roman" w:hAnsi="Times New Roman" w:cs="Times New Roman"/>
          <w:sz w:val="20"/>
          <w:szCs w:val="20"/>
        </w:rPr>
        <w:t>Biocomplexity</w:t>
      </w:r>
      <w:proofErr w:type="spellEnd"/>
      <w:r w:rsidR="00C977AF" w:rsidRPr="00BC47BD">
        <w:rPr>
          <w:rFonts w:ascii="Times New Roman" w:hAnsi="Times New Roman" w:cs="Times New Roman"/>
          <w:sz w:val="20"/>
          <w:szCs w:val="20"/>
        </w:rPr>
        <w:t xml:space="preserve"> (</w:t>
      </w:r>
      <w:hyperlink r:id="rId12" w:history="1">
        <w:r w:rsidR="00C977AF" w:rsidRPr="00BC47BD">
          <w:rPr>
            <w:rStyle w:val="Hyperlink"/>
            <w:rFonts w:ascii="Times New Roman" w:hAnsi="Times New Roman" w:cs="Times New Roman"/>
            <w:sz w:val="20"/>
            <w:szCs w:val="20"/>
          </w:rPr>
          <w:t>http://knb.ecoinformatics.org/index.jsp</w:t>
        </w:r>
      </w:hyperlink>
      <w:r w:rsidR="00C977AF" w:rsidRPr="00BC47BD">
        <w:rPr>
          <w:rFonts w:ascii="Times New Roman" w:hAnsi="Times New Roman" w:cs="Times New Roman"/>
          <w:sz w:val="20"/>
          <w:szCs w:val="20"/>
        </w:rPr>
        <w:t xml:space="preserve">) through KNB or </w:t>
      </w:r>
      <w:proofErr w:type="spellStart"/>
      <w:r w:rsidR="00C977AF" w:rsidRPr="00BC47BD">
        <w:rPr>
          <w:rFonts w:ascii="Times New Roman" w:hAnsi="Times New Roman" w:cs="Times New Roman"/>
          <w:sz w:val="20"/>
          <w:szCs w:val="20"/>
        </w:rPr>
        <w:t>DataONE</w:t>
      </w:r>
      <w:proofErr w:type="spellEnd"/>
      <w:r w:rsidR="00C977AF" w:rsidRPr="00BC47BD">
        <w:rPr>
          <w:rFonts w:ascii="Times New Roman" w:hAnsi="Times New Roman" w:cs="Times New Roman"/>
          <w:sz w:val="20"/>
          <w:szCs w:val="20"/>
        </w:rPr>
        <w:t xml:space="preserve"> (</w:t>
      </w:r>
      <w:hyperlink r:id="rId13" w:history="1">
        <w:r w:rsidR="00C977AF" w:rsidRPr="00BC47BD">
          <w:rPr>
            <w:rStyle w:val="Hyperlink"/>
            <w:rFonts w:ascii="Times New Roman" w:hAnsi="Times New Roman" w:cs="Times New Roman"/>
            <w:sz w:val="20"/>
            <w:szCs w:val="20"/>
          </w:rPr>
          <w:t>http://www.dataone.org</w:t>
        </w:r>
      </w:hyperlink>
      <w:r w:rsidR="00C977AF" w:rsidRPr="00BC47BD">
        <w:rPr>
          <w:rFonts w:ascii="Times New Roman" w:hAnsi="Times New Roman" w:cs="Times New Roman"/>
          <w:sz w:val="20"/>
          <w:szCs w:val="20"/>
        </w:rPr>
        <w:t xml:space="preserve">). Prior to publication, metadata documenting data collections or archives will be posted publicly within one year of collection, regardless of eventual disposition of the data themselves. All metadata will minimally contain information on citation, access, data holder contact information, methods of discovery, and data structure. </w:t>
      </w:r>
    </w:p>
    <w:p w14:paraId="4D695EDB" w14:textId="77777777" w:rsidR="00BC0C14" w:rsidRPr="00BC47BD" w:rsidRDefault="00A24AE4" w:rsidP="00BC47BD">
      <w:pPr>
        <w:spacing w:after="240"/>
        <w:ind w:right="-14"/>
        <w:rPr>
          <w:rFonts w:ascii="Times New Roman" w:hAnsi="Times New Roman" w:cs="Times New Roman"/>
          <w:sz w:val="20"/>
          <w:szCs w:val="20"/>
        </w:rPr>
      </w:pPr>
      <w:r w:rsidRPr="00BC47BD">
        <w:rPr>
          <w:rFonts w:ascii="Times New Roman" w:hAnsi="Times New Roman" w:cs="Times New Roman"/>
          <w:sz w:val="20"/>
          <w:szCs w:val="20"/>
        </w:rPr>
        <w:t xml:space="preserve">3) </w:t>
      </w:r>
      <w:r w:rsidRPr="00BC47BD">
        <w:rPr>
          <w:rFonts w:ascii="Times New Roman" w:hAnsi="Times New Roman" w:cs="Times New Roman"/>
          <w:b/>
          <w:sz w:val="20"/>
          <w:szCs w:val="20"/>
        </w:rPr>
        <w:t>Genetic &amp; g</w:t>
      </w:r>
      <w:r w:rsidR="00C977AF" w:rsidRPr="00BC47BD">
        <w:rPr>
          <w:rFonts w:ascii="Times New Roman" w:hAnsi="Times New Roman" w:cs="Times New Roman"/>
          <w:b/>
          <w:sz w:val="20"/>
          <w:szCs w:val="20"/>
        </w:rPr>
        <w:t xml:space="preserve">enomic </w:t>
      </w:r>
      <w:r w:rsidRPr="00BC47BD">
        <w:rPr>
          <w:rFonts w:ascii="Times New Roman" w:hAnsi="Times New Roman" w:cs="Times New Roman"/>
          <w:b/>
          <w:sz w:val="20"/>
          <w:szCs w:val="20"/>
        </w:rPr>
        <w:t>d</w:t>
      </w:r>
      <w:r w:rsidR="00C977AF" w:rsidRPr="00BC47BD">
        <w:rPr>
          <w:rFonts w:ascii="Times New Roman" w:hAnsi="Times New Roman" w:cs="Times New Roman"/>
          <w:b/>
          <w:sz w:val="20"/>
          <w:szCs w:val="20"/>
        </w:rPr>
        <w:t>ata</w:t>
      </w:r>
      <w:r w:rsidRPr="00BC47BD">
        <w:rPr>
          <w:rFonts w:ascii="Times New Roman" w:hAnsi="Times New Roman" w:cs="Times New Roman"/>
          <w:b/>
          <w:sz w:val="20"/>
          <w:szCs w:val="20"/>
        </w:rPr>
        <w:t xml:space="preserve"> - </w:t>
      </w:r>
      <w:r w:rsidR="00BC0C14" w:rsidRPr="00BC47BD">
        <w:rPr>
          <w:rFonts w:ascii="Times New Roman" w:hAnsi="Times New Roman" w:cs="Times New Roman"/>
          <w:sz w:val="20"/>
          <w:szCs w:val="20"/>
        </w:rPr>
        <w:t xml:space="preserve">All sequence data will be deposited in the NCBI </w:t>
      </w:r>
      <w:proofErr w:type="spellStart"/>
      <w:r w:rsidR="00BC0C14" w:rsidRPr="00BC47BD">
        <w:rPr>
          <w:rFonts w:ascii="Times New Roman" w:hAnsi="Times New Roman" w:cs="Times New Roman"/>
          <w:sz w:val="20"/>
          <w:szCs w:val="20"/>
        </w:rPr>
        <w:t>Genbank</w:t>
      </w:r>
      <w:proofErr w:type="spellEnd"/>
      <w:r w:rsidR="00BC0C14" w:rsidRPr="00BC47BD">
        <w:rPr>
          <w:rFonts w:ascii="Times New Roman" w:hAnsi="Times New Roman" w:cs="Times New Roman"/>
          <w:sz w:val="20"/>
          <w:szCs w:val="20"/>
        </w:rPr>
        <w:t xml:space="preserve"> (http://www.ncbi.nlm.nih.gov/genbank/), with raw sequence reads deposited in the NCBI Sequence Read Archive (http://www.ncbi.nlm.nih.gov/sra). Copies of raw sequence data will also be stored in NERSC (https://www.nersc.gov). Meta-data associated with nucleic acid sequences will conform to the MIMS or MIMARKS standards for metagenomes and marker genes respectively. Meta-data concerning the environments sampled will confirm to the Environmental Ontology (</w:t>
      </w:r>
      <w:proofErr w:type="spellStart"/>
      <w:r w:rsidR="00BC0C14" w:rsidRPr="00BC47BD">
        <w:rPr>
          <w:rFonts w:ascii="Times New Roman" w:hAnsi="Times New Roman" w:cs="Times New Roman"/>
          <w:sz w:val="20"/>
          <w:szCs w:val="20"/>
        </w:rPr>
        <w:t>EnvO</w:t>
      </w:r>
      <w:proofErr w:type="spellEnd"/>
      <w:r w:rsidR="00BC0C14" w:rsidRPr="00BC47BD">
        <w:rPr>
          <w:rFonts w:ascii="Times New Roman" w:hAnsi="Times New Roman" w:cs="Times New Roman"/>
          <w:sz w:val="20"/>
          <w:szCs w:val="20"/>
        </w:rPr>
        <w:t xml:space="preserve">) standards. </w:t>
      </w:r>
    </w:p>
    <w:p w14:paraId="5E68E062" w14:textId="77777777" w:rsidR="000302B7" w:rsidRPr="00BC47BD" w:rsidRDefault="00B7675A" w:rsidP="00BC0C14">
      <w:pPr>
        <w:widowControl w:val="0"/>
        <w:autoSpaceDE w:val="0"/>
        <w:autoSpaceDN w:val="0"/>
        <w:adjustRightInd w:val="0"/>
        <w:spacing w:after="60"/>
        <w:rPr>
          <w:rFonts w:ascii="Times New Roman" w:hAnsi="Times New Roman" w:cs="Times New Roman"/>
          <w:sz w:val="20"/>
          <w:szCs w:val="20"/>
        </w:rPr>
      </w:pPr>
      <w:r w:rsidRPr="00BC47BD">
        <w:rPr>
          <w:rFonts w:ascii="Times New Roman" w:hAnsi="Times New Roman" w:cs="Times New Roman"/>
          <w:b/>
          <w:bCs/>
          <w:smallCaps/>
          <w:sz w:val="20"/>
          <w:szCs w:val="20"/>
        </w:rPr>
        <w:t>Tracking and annotation</w:t>
      </w:r>
      <w:r w:rsidRPr="00BC47BD">
        <w:rPr>
          <w:rFonts w:ascii="Times New Roman" w:hAnsi="Times New Roman" w:cs="Times New Roman"/>
          <w:b/>
          <w:bCs/>
          <w:sz w:val="20"/>
          <w:szCs w:val="20"/>
        </w:rPr>
        <w:t xml:space="preserve">. </w:t>
      </w:r>
      <w:r w:rsidRPr="00BC47BD">
        <w:rPr>
          <w:rFonts w:ascii="Times New Roman" w:hAnsi="Times New Roman" w:cs="Times New Roman"/>
          <w:bCs/>
          <w:sz w:val="20"/>
          <w:szCs w:val="20"/>
        </w:rPr>
        <w:t xml:space="preserve">Critical to interoperability will be the use of </w:t>
      </w:r>
      <w:r w:rsidR="00CB01E1" w:rsidRPr="00BC47BD">
        <w:rPr>
          <w:rFonts w:ascii="Times New Roman" w:hAnsi="Times New Roman" w:cs="Times New Roman"/>
          <w:sz w:val="20"/>
          <w:szCs w:val="20"/>
        </w:rPr>
        <w:t>globally unique i</w:t>
      </w:r>
      <w:r w:rsidRPr="00BC47BD">
        <w:rPr>
          <w:rFonts w:ascii="Times New Roman" w:hAnsi="Times New Roman" w:cs="Times New Roman"/>
          <w:sz w:val="20"/>
          <w:szCs w:val="20"/>
        </w:rPr>
        <w:t>dentifiers (GUIDs</w:t>
      </w:r>
      <w:r w:rsidR="009B5846" w:rsidRPr="00BC47BD">
        <w:rPr>
          <w:rFonts w:ascii="Times New Roman" w:hAnsi="Times New Roman" w:cs="Times New Roman"/>
          <w:bCs/>
          <w:iCs/>
          <w:sz w:val="20"/>
          <w:szCs w:val="20"/>
        </w:rPr>
        <w:t>),</w:t>
      </w:r>
      <w:r w:rsidRPr="00BC47BD">
        <w:rPr>
          <w:rFonts w:ascii="Times New Roman" w:hAnsi="Times New Roman" w:cs="Times New Roman"/>
          <w:sz w:val="20"/>
          <w:szCs w:val="20"/>
        </w:rPr>
        <w:t xml:space="preserve"> which will be assigned to specimens and associated data objects </w:t>
      </w:r>
      <w:r w:rsidR="00FB5495" w:rsidRPr="00BC47BD">
        <w:rPr>
          <w:rFonts w:ascii="Times New Roman" w:hAnsi="Times New Roman" w:cs="Times New Roman"/>
          <w:sz w:val="20"/>
          <w:szCs w:val="20"/>
        </w:rPr>
        <w:t>to enable</w:t>
      </w:r>
      <w:r w:rsidRPr="00BC47BD">
        <w:rPr>
          <w:rFonts w:ascii="Times New Roman" w:hAnsi="Times New Roman" w:cs="Times New Roman"/>
          <w:sz w:val="20"/>
          <w:szCs w:val="20"/>
        </w:rPr>
        <w:t xml:space="preserve"> </w:t>
      </w:r>
      <w:r w:rsidR="00FB5495" w:rsidRPr="00BC47BD">
        <w:rPr>
          <w:rFonts w:ascii="Times New Roman" w:hAnsi="Times New Roman" w:cs="Times New Roman"/>
          <w:sz w:val="20"/>
          <w:szCs w:val="20"/>
        </w:rPr>
        <w:t xml:space="preserve">reliable tracking </w:t>
      </w:r>
      <w:r w:rsidRPr="00BC47BD">
        <w:rPr>
          <w:rFonts w:ascii="Times New Roman" w:hAnsi="Times New Roman" w:cs="Times New Roman"/>
          <w:sz w:val="20"/>
          <w:szCs w:val="20"/>
        </w:rPr>
        <w:t>throughout dispersal among different institutions and data domains. This allow</w:t>
      </w:r>
      <w:r w:rsidR="008B7E00" w:rsidRPr="00BC47BD">
        <w:rPr>
          <w:rFonts w:ascii="Times New Roman" w:hAnsi="Times New Roman" w:cs="Times New Roman"/>
          <w:sz w:val="20"/>
          <w:szCs w:val="20"/>
        </w:rPr>
        <w:t>s</w:t>
      </w:r>
      <w:r w:rsidRPr="00BC47BD">
        <w:rPr>
          <w:rFonts w:ascii="Times New Roman" w:hAnsi="Times New Roman" w:cs="Times New Roman"/>
          <w:sz w:val="20"/>
          <w:szCs w:val="20"/>
        </w:rPr>
        <w:t xml:space="preserve"> track</w:t>
      </w:r>
      <w:r w:rsidR="008B7E00" w:rsidRPr="00BC47BD">
        <w:rPr>
          <w:rFonts w:ascii="Times New Roman" w:hAnsi="Times New Roman" w:cs="Times New Roman"/>
          <w:sz w:val="20"/>
          <w:szCs w:val="20"/>
        </w:rPr>
        <w:t>ing</w:t>
      </w:r>
      <w:r w:rsidRPr="00BC47BD">
        <w:rPr>
          <w:rFonts w:ascii="Times New Roman" w:hAnsi="Times New Roman" w:cs="Times New Roman"/>
          <w:sz w:val="20"/>
          <w:szCs w:val="20"/>
        </w:rPr>
        <w:t xml:space="preserve"> metadata associated with curated specimens and their physical and electronic derivatives. </w:t>
      </w:r>
      <w:r w:rsidR="000302B7" w:rsidRPr="00BC47BD">
        <w:rPr>
          <w:rFonts w:ascii="Times New Roman" w:hAnsi="Times New Roman" w:cs="Times New Roman"/>
          <w:sz w:val="20"/>
          <w:szCs w:val="20"/>
        </w:rPr>
        <w:t>The software and database system described above has been developed to track collected material, tissue samples, DNA extractions, and sequencing steps. The main components are</w:t>
      </w:r>
      <w:r w:rsidR="005B0390" w:rsidRPr="00BC47BD">
        <w:rPr>
          <w:rFonts w:ascii="Times New Roman" w:hAnsi="Times New Roman" w:cs="Times New Roman"/>
          <w:sz w:val="20"/>
          <w:szCs w:val="20"/>
        </w:rPr>
        <w:t xml:space="preserve"> the </w:t>
      </w:r>
      <w:r w:rsidR="000302B7" w:rsidRPr="00BC47BD">
        <w:rPr>
          <w:rFonts w:ascii="Times New Roman" w:hAnsi="Times New Roman" w:cs="Times New Roman"/>
          <w:sz w:val="20"/>
          <w:szCs w:val="20"/>
        </w:rPr>
        <w:t>Field Information Management System (FIMS) and</w:t>
      </w:r>
      <w:r w:rsidR="005B0390" w:rsidRPr="00BC47BD">
        <w:rPr>
          <w:rFonts w:ascii="Times New Roman" w:hAnsi="Times New Roman" w:cs="Times New Roman"/>
          <w:sz w:val="20"/>
          <w:szCs w:val="20"/>
        </w:rPr>
        <w:t xml:space="preserve"> the</w:t>
      </w:r>
      <w:r w:rsidR="000302B7" w:rsidRPr="00BC47BD">
        <w:rPr>
          <w:rFonts w:ascii="Times New Roman" w:hAnsi="Times New Roman" w:cs="Times New Roman"/>
          <w:sz w:val="20"/>
          <w:szCs w:val="20"/>
        </w:rPr>
        <w:t xml:space="preserve"> Laboratory Information Management System (LIMS)</w:t>
      </w:r>
      <w:r w:rsidR="005B0390" w:rsidRPr="00BC47BD">
        <w:rPr>
          <w:rFonts w:ascii="Times New Roman" w:hAnsi="Times New Roman" w:cs="Times New Roman"/>
          <w:sz w:val="20"/>
          <w:szCs w:val="20"/>
        </w:rPr>
        <w:t>, both open-source and developed through the Moorea project (http://biocode.berkeley.edu/)</w:t>
      </w:r>
      <w:r w:rsidR="000302B7" w:rsidRPr="00BC47BD">
        <w:rPr>
          <w:rFonts w:ascii="Times New Roman" w:hAnsi="Times New Roman" w:cs="Times New Roman"/>
          <w:sz w:val="20"/>
          <w:szCs w:val="20"/>
        </w:rPr>
        <w:t xml:space="preserve">. FIMS captures all collecting event, specimen, tissues, and photo records for each sample. LIMS tracks tissue samples through DNA extraction and sequencing. </w:t>
      </w:r>
      <w:r w:rsidR="00CD2E6D" w:rsidRPr="00BC47BD">
        <w:rPr>
          <w:rFonts w:ascii="Times New Roman" w:hAnsi="Times New Roman" w:cs="Times New Roman"/>
          <w:sz w:val="20"/>
          <w:szCs w:val="20"/>
        </w:rPr>
        <w:t>A</w:t>
      </w:r>
      <w:r w:rsidR="000302B7" w:rsidRPr="00BC47BD">
        <w:rPr>
          <w:rFonts w:ascii="Times New Roman" w:hAnsi="Times New Roman" w:cs="Times New Roman"/>
          <w:sz w:val="20"/>
          <w:szCs w:val="20"/>
        </w:rPr>
        <w:t xml:space="preserve"> plug-in to the </w:t>
      </w:r>
      <w:proofErr w:type="spellStart"/>
      <w:r w:rsidR="009B5846" w:rsidRPr="00BC47BD">
        <w:rPr>
          <w:rFonts w:ascii="Times New Roman" w:hAnsi="Times New Roman" w:cs="Times New Roman"/>
          <w:smallCaps/>
          <w:sz w:val="20"/>
          <w:szCs w:val="20"/>
        </w:rPr>
        <w:t>Geneious</w:t>
      </w:r>
      <w:proofErr w:type="spellEnd"/>
      <w:r w:rsidR="000302B7" w:rsidRPr="00BC47BD">
        <w:rPr>
          <w:rFonts w:ascii="Times New Roman" w:hAnsi="Times New Roman" w:cs="Times New Roman"/>
          <w:sz w:val="20"/>
          <w:szCs w:val="20"/>
        </w:rPr>
        <w:t xml:space="preserve"> software developed by </w:t>
      </w:r>
      <w:proofErr w:type="spellStart"/>
      <w:r w:rsidR="000302B7" w:rsidRPr="00BC47BD">
        <w:rPr>
          <w:rFonts w:ascii="Times New Roman" w:hAnsi="Times New Roman" w:cs="Times New Roman"/>
          <w:sz w:val="20"/>
          <w:szCs w:val="20"/>
        </w:rPr>
        <w:t>Biomatters</w:t>
      </w:r>
      <w:proofErr w:type="spellEnd"/>
      <w:r w:rsidR="00CD2E6D" w:rsidRPr="00BC47BD">
        <w:rPr>
          <w:rFonts w:ascii="Times New Roman" w:hAnsi="Times New Roman" w:cs="Times New Roman"/>
          <w:sz w:val="20"/>
          <w:szCs w:val="20"/>
        </w:rPr>
        <w:t xml:space="preserve"> </w:t>
      </w:r>
      <w:r w:rsidR="000302B7" w:rsidRPr="00BC47BD">
        <w:rPr>
          <w:rFonts w:ascii="Times New Roman" w:hAnsi="Times New Roman" w:cs="Times New Roman"/>
          <w:sz w:val="20"/>
          <w:szCs w:val="20"/>
        </w:rPr>
        <w:t xml:space="preserve">(http://www.biomatters.com/) </w:t>
      </w:r>
      <w:r w:rsidR="00CD2E6D" w:rsidRPr="00BC47BD">
        <w:rPr>
          <w:rFonts w:ascii="Times New Roman" w:hAnsi="Times New Roman" w:cs="Times New Roman"/>
          <w:sz w:val="20"/>
          <w:szCs w:val="20"/>
        </w:rPr>
        <w:t xml:space="preserve">LIMS </w:t>
      </w:r>
      <w:r w:rsidR="000302B7" w:rsidRPr="00BC47BD">
        <w:rPr>
          <w:rFonts w:ascii="Times New Roman" w:hAnsi="Times New Roman" w:cs="Times New Roman"/>
          <w:sz w:val="20"/>
          <w:szCs w:val="20"/>
        </w:rPr>
        <w:t xml:space="preserve">offers the ability to track all steps of the laboratory process and integrate with BOLD, </w:t>
      </w:r>
      <w:proofErr w:type="spellStart"/>
      <w:r w:rsidR="000302B7" w:rsidRPr="00BC47BD">
        <w:rPr>
          <w:rFonts w:ascii="Times New Roman" w:hAnsi="Times New Roman" w:cs="Times New Roman"/>
          <w:sz w:val="20"/>
          <w:szCs w:val="20"/>
        </w:rPr>
        <w:t>Genbank</w:t>
      </w:r>
      <w:proofErr w:type="spellEnd"/>
      <w:r w:rsidR="000302B7" w:rsidRPr="00BC47BD">
        <w:rPr>
          <w:rFonts w:ascii="Times New Roman" w:hAnsi="Times New Roman" w:cs="Times New Roman"/>
          <w:sz w:val="20"/>
          <w:szCs w:val="20"/>
        </w:rPr>
        <w:t xml:space="preserve">, and the </w:t>
      </w:r>
      <w:proofErr w:type="spellStart"/>
      <w:r w:rsidR="000302B7" w:rsidRPr="00BC47BD">
        <w:rPr>
          <w:rFonts w:ascii="Times New Roman" w:hAnsi="Times New Roman" w:cs="Times New Roman"/>
          <w:sz w:val="20"/>
          <w:szCs w:val="20"/>
        </w:rPr>
        <w:t>Biocode</w:t>
      </w:r>
      <w:proofErr w:type="spellEnd"/>
      <w:r w:rsidR="000302B7" w:rsidRPr="00BC47BD">
        <w:rPr>
          <w:rFonts w:ascii="Times New Roman" w:hAnsi="Times New Roman" w:cs="Times New Roman"/>
          <w:sz w:val="20"/>
          <w:szCs w:val="20"/>
        </w:rPr>
        <w:t xml:space="preserve"> FIMS </w:t>
      </w:r>
      <w:r w:rsidR="00466FAE" w:rsidRPr="00BC47BD">
        <w:rPr>
          <w:rFonts w:ascii="Times New Roman" w:hAnsi="Times New Roman" w:cs="Times New Roman"/>
          <w:sz w:val="20"/>
          <w:szCs w:val="20"/>
        </w:rPr>
        <w:t>system</w:t>
      </w:r>
      <w:r w:rsidR="00FB5495" w:rsidRPr="00BC47BD">
        <w:rPr>
          <w:rFonts w:ascii="Times New Roman" w:hAnsi="Times New Roman" w:cs="Times New Roman"/>
          <w:sz w:val="20"/>
          <w:szCs w:val="20"/>
        </w:rPr>
        <w:t>.</w:t>
      </w:r>
      <w:r w:rsidR="00466FAE" w:rsidRPr="00BC47BD">
        <w:rPr>
          <w:rFonts w:ascii="Times New Roman" w:hAnsi="Times New Roman" w:cs="Times New Roman"/>
          <w:sz w:val="20"/>
          <w:szCs w:val="20"/>
        </w:rPr>
        <w:t xml:space="preserve"> </w:t>
      </w:r>
      <w:r w:rsidR="000302B7" w:rsidRPr="00BC47BD">
        <w:rPr>
          <w:rFonts w:ascii="Times New Roman" w:eastAsia="Times" w:hAnsi="Times New Roman" w:cs="Times New Roman"/>
          <w:color w:val="000000"/>
          <w:sz w:val="20"/>
          <w:szCs w:val="20"/>
        </w:rPr>
        <w:t xml:space="preserve">Existing database software will build on the </w:t>
      </w:r>
      <w:r w:rsidR="000302B7" w:rsidRPr="00BC47BD">
        <w:rPr>
          <w:rFonts w:ascii="Times New Roman" w:hAnsi="Times New Roman" w:cs="Times New Roman"/>
          <w:sz w:val="20"/>
          <w:szCs w:val="20"/>
        </w:rPr>
        <w:t xml:space="preserve">BSCIT system. Collections and specimens will be assigned </w:t>
      </w:r>
      <w:r w:rsidR="00466FAE" w:rsidRPr="00BC47BD">
        <w:rPr>
          <w:rFonts w:ascii="Times New Roman" w:hAnsi="Times New Roman" w:cs="Times New Roman"/>
          <w:sz w:val="20"/>
          <w:szCs w:val="20"/>
        </w:rPr>
        <w:t>GUIDs</w:t>
      </w:r>
      <w:r w:rsidR="000302B7" w:rsidRPr="00BC47BD">
        <w:rPr>
          <w:rFonts w:ascii="Times New Roman" w:hAnsi="Times New Roman" w:cs="Times New Roman"/>
          <w:sz w:val="20"/>
          <w:szCs w:val="20"/>
        </w:rPr>
        <w:t xml:space="preserve"> to allow dynamic access and assembly of derived datasets</w:t>
      </w:r>
      <w:r w:rsidR="00FB5495" w:rsidRPr="00BC47BD">
        <w:rPr>
          <w:rFonts w:ascii="Times New Roman" w:hAnsi="Times New Roman" w:cs="Times New Roman"/>
          <w:sz w:val="20"/>
          <w:szCs w:val="20"/>
        </w:rPr>
        <w:t>;</w:t>
      </w:r>
      <w:r w:rsidR="000302B7" w:rsidRPr="00BC47BD">
        <w:rPr>
          <w:rFonts w:ascii="Times New Roman" w:hAnsi="Times New Roman" w:cs="Times New Roman"/>
          <w:sz w:val="20"/>
          <w:szCs w:val="20"/>
        </w:rPr>
        <w:t xml:space="preserve"> filters will constrain data entry to acceptable value ranges. A subset of the data will be double entered to check for repeatability and the need for further quality control diagnostics. Remote, automated backup engines will create data backup files and record changes to these data over time.</w:t>
      </w:r>
    </w:p>
    <w:p w14:paraId="7874EDDC" w14:textId="77777777" w:rsidR="00172036" w:rsidRPr="00BC47BD" w:rsidRDefault="00AC43F9" w:rsidP="00BC47BD">
      <w:pPr>
        <w:spacing w:after="60"/>
        <w:rPr>
          <w:rFonts w:ascii="Times New Roman" w:hAnsi="Times New Roman" w:cs="Times New Roman"/>
          <w:sz w:val="20"/>
          <w:szCs w:val="20"/>
        </w:rPr>
      </w:pPr>
      <w:r w:rsidRPr="00BC47BD">
        <w:rPr>
          <w:rFonts w:ascii="Times New Roman" w:hAnsi="Times New Roman" w:cs="Times New Roman"/>
          <w:sz w:val="20"/>
          <w:szCs w:val="20"/>
        </w:rPr>
        <w:t>Field metadata and photos will be uploaded to a FIMS, assigned GUIDs, and shared with partner institution databases. Voucher specimens will be distributed to 3 holding institutions (Berkeley, Co</w:t>
      </w:r>
      <w:r w:rsidR="00F03E60" w:rsidRPr="00BC47BD">
        <w:rPr>
          <w:rFonts w:ascii="Times New Roman" w:hAnsi="Times New Roman" w:cs="Times New Roman"/>
          <w:sz w:val="20"/>
          <w:szCs w:val="20"/>
        </w:rPr>
        <w:t>r</w:t>
      </w:r>
      <w:r w:rsidRPr="00BC47BD">
        <w:rPr>
          <w:rFonts w:ascii="Times New Roman" w:hAnsi="Times New Roman" w:cs="Times New Roman"/>
          <w:sz w:val="20"/>
          <w:szCs w:val="20"/>
        </w:rPr>
        <w:t xml:space="preserve">nell, Maryland), where the FIMS data will be transformed to databased catalog entries. DNA extractions will be generated onsite and sent to Berkeley, where they are registered, sequenced, tracked and recorded in their LIMS. Resulting sequence data and GUID identifiers from both FIMS and LIMS data will be uploaded to </w:t>
      </w:r>
      <w:proofErr w:type="spellStart"/>
      <w:r w:rsidRPr="00BC47BD">
        <w:rPr>
          <w:rFonts w:ascii="Times New Roman" w:hAnsi="Times New Roman" w:cs="Times New Roman"/>
          <w:sz w:val="20"/>
          <w:szCs w:val="20"/>
        </w:rPr>
        <w:t>Genbank</w:t>
      </w:r>
      <w:proofErr w:type="spellEnd"/>
      <w:r w:rsidRPr="00BC47BD">
        <w:rPr>
          <w:rFonts w:ascii="Times New Roman" w:hAnsi="Times New Roman" w:cs="Times New Roman"/>
          <w:sz w:val="20"/>
          <w:szCs w:val="20"/>
        </w:rPr>
        <w:t xml:space="preserve">. </w:t>
      </w:r>
      <w:r w:rsidR="00CB01E1" w:rsidRPr="00BC47BD">
        <w:rPr>
          <w:rFonts w:ascii="Times New Roman" w:hAnsi="Times New Roman" w:cs="Times New Roman"/>
          <w:sz w:val="20"/>
          <w:szCs w:val="20"/>
        </w:rPr>
        <w:t>Given the expertise of our team, we expect to be able to</w:t>
      </w:r>
      <w:r w:rsidRPr="00BC47BD">
        <w:rPr>
          <w:rFonts w:ascii="Times New Roman" w:hAnsi="Times New Roman" w:cs="Times New Roman"/>
          <w:sz w:val="20"/>
          <w:szCs w:val="20"/>
        </w:rPr>
        <w:t xml:space="preserve"> </w:t>
      </w:r>
      <w:r w:rsidR="00CB01E1" w:rsidRPr="00BC47BD">
        <w:rPr>
          <w:rFonts w:ascii="Times New Roman" w:hAnsi="Times New Roman" w:cs="Times New Roman"/>
          <w:sz w:val="20"/>
          <w:szCs w:val="20"/>
        </w:rPr>
        <w:t>identify most taxa to species, with undescribed taxa being the focus of taxonomic studies</w:t>
      </w:r>
      <w:r w:rsidRPr="00BC47BD">
        <w:rPr>
          <w:rFonts w:ascii="Times New Roman" w:hAnsi="Times New Roman" w:cs="Times New Roman"/>
          <w:sz w:val="20"/>
          <w:szCs w:val="20"/>
        </w:rPr>
        <w:t>.</w:t>
      </w:r>
      <w:r w:rsidR="009158FC" w:rsidRPr="00BC47BD">
        <w:rPr>
          <w:rFonts w:ascii="Times New Roman" w:hAnsi="Times New Roman" w:cs="Times New Roman"/>
          <w:sz w:val="20"/>
          <w:szCs w:val="20"/>
        </w:rPr>
        <w:t xml:space="preserve"> </w:t>
      </w:r>
      <w:r w:rsidRPr="00BC47BD">
        <w:rPr>
          <w:rFonts w:ascii="Times New Roman" w:hAnsi="Times New Roman" w:cs="Times New Roman"/>
          <w:sz w:val="20"/>
          <w:szCs w:val="20"/>
        </w:rPr>
        <w:t xml:space="preserve">Using GUIDs, </w:t>
      </w:r>
      <w:proofErr w:type="spellStart"/>
      <w:r w:rsidRPr="00BC47BD">
        <w:rPr>
          <w:rFonts w:ascii="Times New Roman" w:hAnsi="Times New Roman" w:cs="Times New Roman"/>
          <w:bCs/>
          <w:sz w:val="20"/>
          <w:szCs w:val="20"/>
        </w:rPr>
        <w:t>BiSciCol</w:t>
      </w:r>
      <w:proofErr w:type="spellEnd"/>
      <w:r w:rsidRPr="00BC47BD">
        <w:rPr>
          <w:rFonts w:ascii="Times New Roman" w:hAnsi="Times New Roman" w:cs="Times New Roman"/>
          <w:bCs/>
          <w:sz w:val="20"/>
          <w:szCs w:val="20"/>
        </w:rPr>
        <w:t xml:space="preserve"> Tracker</w:t>
      </w:r>
      <w:r w:rsidRPr="00BC47BD">
        <w:rPr>
          <w:rFonts w:ascii="Times New Roman" w:hAnsi="Times New Roman" w:cs="Times New Roman"/>
          <w:sz w:val="20"/>
          <w:szCs w:val="20"/>
        </w:rPr>
        <w:t xml:space="preserve"> (</w:t>
      </w:r>
      <w:hyperlink r:id="rId14" w:history="1">
        <w:r w:rsidR="00F03E60" w:rsidRPr="00BC47BD">
          <w:rPr>
            <w:rStyle w:val="Hyperlink"/>
            <w:rFonts w:ascii="Times New Roman" w:hAnsi="Times New Roman" w:cs="Times New Roman"/>
            <w:sz w:val="20"/>
            <w:szCs w:val="20"/>
          </w:rPr>
          <w:t>http://biscicol.blogspot.com</w:t>
        </w:r>
      </w:hyperlink>
      <w:r w:rsidR="00F03E60" w:rsidRPr="00BC47BD">
        <w:rPr>
          <w:rFonts w:ascii="Times New Roman" w:hAnsi="Times New Roman" w:cs="Times New Roman"/>
          <w:sz w:val="20"/>
          <w:szCs w:val="20"/>
        </w:rPr>
        <w:t xml:space="preserve"> </w:t>
      </w:r>
      <w:r w:rsidRPr="00BC47BD">
        <w:rPr>
          <w:rFonts w:ascii="Times New Roman" w:hAnsi="Times New Roman" w:cs="Times New Roman"/>
          <w:sz w:val="20"/>
          <w:szCs w:val="20"/>
        </w:rPr>
        <w:t xml:space="preserve">) </w:t>
      </w:r>
      <w:r w:rsidR="00CB01E1" w:rsidRPr="00BC47BD">
        <w:rPr>
          <w:rFonts w:ascii="Times New Roman" w:hAnsi="Times New Roman" w:cs="Times New Roman"/>
          <w:sz w:val="20"/>
          <w:szCs w:val="20"/>
        </w:rPr>
        <w:t xml:space="preserve">we </w:t>
      </w:r>
      <w:r w:rsidRPr="00BC47BD">
        <w:rPr>
          <w:rFonts w:ascii="Times New Roman" w:hAnsi="Times New Roman" w:cs="Times New Roman"/>
          <w:sz w:val="20"/>
          <w:szCs w:val="20"/>
        </w:rPr>
        <w:t>will track and distribute annotations a</w:t>
      </w:r>
      <w:r w:rsidR="000302B7" w:rsidRPr="00BC47BD">
        <w:rPr>
          <w:rFonts w:ascii="Times New Roman" w:hAnsi="Times New Roman" w:cs="Times New Roman"/>
          <w:sz w:val="20"/>
          <w:szCs w:val="20"/>
        </w:rPr>
        <w:t>mong participating institutions</w:t>
      </w:r>
      <w:r w:rsidR="00172036" w:rsidRPr="00BC47BD">
        <w:rPr>
          <w:rFonts w:ascii="Times New Roman" w:eastAsia="Times" w:hAnsi="Times New Roman" w:cs="Times New Roman"/>
          <w:color w:val="000000"/>
          <w:sz w:val="20"/>
          <w:szCs w:val="20"/>
        </w:rPr>
        <w:t>.</w:t>
      </w:r>
    </w:p>
    <w:sectPr w:rsidR="00172036" w:rsidRPr="00BC47BD" w:rsidSect="005D6BA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HK" w:date="2016-10-06T21:30:00Z" w:initials="H">
    <w:p w14:paraId="0481AB39" w14:textId="77777777" w:rsidR="00463E26" w:rsidRDefault="00463E26">
      <w:pPr>
        <w:pStyle w:val="CommentText"/>
      </w:pPr>
      <w:r>
        <w:rPr>
          <w:rStyle w:val="CommentReference"/>
        </w:rPr>
        <w:annotationRef/>
      </w:r>
      <w:r>
        <w:t xml:space="preserve">28s and 18s might actually be too slowly evolving for Hawaii. In the end, we might have to design novel barcode markers for our work. </w:t>
      </w:r>
    </w:p>
  </w:comment>
  <w:comment w:id="1" w:author="HK" w:date="2016-10-06T21:35:00Z" w:initials="H">
    <w:p w14:paraId="7D926EA3" w14:textId="77777777" w:rsidR="00463E26" w:rsidRDefault="00463E26">
      <w:pPr>
        <w:pStyle w:val="CommentText"/>
      </w:pPr>
      <w:r>
        <w:rPr>
          <w:rStyle w:val="CommentReference"/>
        </w:rPr>
        <w:annotationRef/>
      </w:r>
      <w:r>
        <w:t>Regarding destructive sampling. If we combine our work with building a reference library, we can avoid destructive sampling for the library specimens and store them in a museum.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81AB39" w15:done="0"/>
  <w15:commentEx w15:paraId="7D926E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66BFDA" w14:textId="77777777" w:rsidR="006D4AF7" w:rsidRDefault="006D4AF7" w:rsidP="006D4AF7">
      <w:r>
        <w:separator/>
      </w:r>
    </w:p>
  </w:endnote>
  <w:endnote w:type="continuationSeparator" w:id="0">
    <w:p w14:paraId="519DCCBA" w14:textId="77777777" w:rsidR="006D4AF7" w:rsidRDefault="006D4AF7" w:rsidP="006D4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F7523" w14:textId="77777777" w:rsidR="006D4AF7" w:rsidRDefault="006D4AF7" w:rsidP="00AA6C03">
    <w:pPr>
      <w:pStyle w:val="Footer"/>
      <w:framePr w:wrap="around" w:vAnchor="text" w:hAnchor="margin" w:xAlign="right" w:y="1"/>
      <w:rPr>
        <w:ins w:id="4" w:author="Rosemary Gillespie" w:date="2016-10-07T14:26:00Z"/>
        <w:rStyle w:val="PageNumber"/>
      </w:rPr>
    </w:pPr>
    <w:ins w:id="5" w:author="Rosemary Gillespie" w:date="2016-10-07T14:26:00Z">
      <w:r>
        <w:rPr>
          <w:rStyle w:val="PageNumber"/>
        </w:rPr>
        <w:fldChar w:fldCharType="begin"/>
      </w:r>
      <w:r>
        <w:rPr>
          <w:rStyle w:val="PageNumber"/>
        </w:rPr>
        <w:instrText xml:space="preserve">PAGE  </w:instrText>
      </w:r>
      <w:r>
        <w:rPr>
          <w:rStyle w:val="PageNumber"/>
        </w:rPr>
        <w:fldChar w:fldCharType="end"/>
      </w:r>
    </w:ins>
  </w:p>
  <w:p w14:paraId="6849DDD0" w14:textId="77777777" w:rsidR="006D4AF7" w:rsidRDefault="006D4AF7" w:rsidP="006D4AF7">
    <w:pPr>
      <w:pStyle w:val="Footer"/>
      <w:ind w:right="360"/>
      <w:pPrChange w:id="6" w:author="Rosemary Gillespie" w:date="2016-10-07T14:26: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7" w:name="_GoBack"/>
  <w:p w14:paraId="2F801450" w14:textId="77777777" w:rsidR="006D4AF7" w:rsidRPr="006D4AF7" w:rsidRDefault="006D4AF7" w:rsidP="00AA6C03">
    <w:pPr>
      <w:pStyle w:val="Footer"/>
      <w:framePr w:wrap="around" w:vAnchor="text" w:hAnchor="margin" w:xAlign="right" w:y="1"/>
      <w:rPr>
        <w:ins w:id="8" w:author="Rosemary Gillespie" w:date="2016-10-07T14:26:00Z"/>
        <w:rStyle w:val="PageNumber"/>
        <w:rFonts w:ascii="Times New Roman" w:hAnsi="Times New Roman" w:cs="Times New Roman"/>
        <w:rPrChange w:id="9" w:author="Rosemary Gillespie" w:date="2016-10-07T14:26:00Z">
          <w:rPr>
            <w:ins w:id="10" w:author="Rosemary Gillespie" w:date="2016-10-07T14:26:00Z"/>
            <w:rStyle w:val="PageNumber"/>
          </w:rPr>
        </w:rPrChange>
      </w:rPr>
    </w:pPr>
    <w:ins w:id="11" w:author="Rosemary Gillespie" w:date="2016-10-07T14:26:00Z">
      <w:r w:rsidRPr="006D4AF7">
        <w:rPr>
          <w:rStyle w:val="PageNumber"/>
          <w:rFonts w:ascii="Times New Roman" w:hAnsi="Times New Roman" w:cs="Times New Roman"/>
          <w:rPrChange w:id="12" w:author="Rosemary Gillespie" w:date="2016-10-07T14:26:00Z">
            <w:rPr>
              <w:rStyle w:val="PageNumber"/>
            </w:rPr>
          </w:rPrChange>
        </w:rPr>
        <w:fldChar w:fldCharType="begin"/>
      </w:r>
      <w:r w:rsidRPr="006D4AF7">
        <w:rPr>
          <w:rStyle w:val="PageNumber"/>
          <w:rFonts w:ascii="Times New Roman" w:hAnsi="Times New Roman" w:cs="Times New Roman"/>
          <w:rPrChange w:id="13" w:author="Rosemary Gillespie" w:date="2016-10-07T14:26:00Z">
            <w:rPr>
              <w:rStyle w:val="PageNumber"/>
            </w:rPr>
          </w:rPrChange>
        </w:rPr>
        <w:instrText xml:space="preserve">PAGE  </w:instrText>
      </w:r>
    </w:ins>
    <w:r w:rsidRPr="006D4AF7">
      <w:rPr>
        <w:rStyle w:val="PageNumber"/>
        <w:rFonts w:ascii="Times New Roman" w:hAnsi="Times New Roman" w:cs="Times New Roman"/>
        <w:rPrChange w:id="14" w:author="Rosemary Gillespie" w:date="2016-10-07T14:26:00Z">
          <w:rPr>
            <w:rStyle w:val="PageNumber"/>
          </w:rPr>
        </w:rPrChange>
      </w:rPr>
      <w:fldChar w:fldCharType="separate"/>
    </w:r>
    <w:r>
      <w:rPr>
        <w:rStyle w:val="PageNumber"/>
        <w:rFonts w:ascii="Times New Roman" w:hAnsi="Times New Roman" w:cs="Times New Roman"/>
        <w:noProof/>
      </w:rPr>
      <w:t>1</w:t>
    </w:r>
    <w:ins w:id="15" w:author="Rosemary Gillespie" w:date="2016-10-07T14:26:00Z">
      <w:r w:rsidRPr="006D4AF7">
        <w:rPr>
          <w:rStyle w:val="PageNumber"/>
          <w:rFonts w:ascii="Times New Roman" w:hAnsi="Times New Roman" w:cs="Times New Roman"/>
          <w:rPrChange w:id="16" w:author="Rosemary Gillespie" w:date="2016-10-07T14:26:00Z">
            <w:rPr>
              <w:rStyle w:val="PageNumber"/>
            </w:rPr>
          </w:rPrChange>
        </w:rPr>
        <w:fldChar w:fldCharType="end"/>
      </w:r>
    </w:ins>
  </w:p>
  <w:bookmarkEnd w:id="7"/>
  <w:p w14:paraId="4F88004B" w14:textId="77777777" w:rsidR="006D4AF7" w:rsidRDefault="006D4AF7" w:rsidP="006D4AF7">
    <w:pPr>
      <w:pStyle w:val="Footer"/>
      <w:ind w:right="360"/>
      <w:pPrChange w:id="17" w:author="Rosemary Gillespie" w:date="2016-10-07T14:26:00Z">
        <w:pPr>
          <w:pStyle w:val="Footer"/>
        </w:pPr>
      </w:pPrChan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BAD0A" w14:textId="77777777" w:rsidR="006D4AF7" w:rsidRDefault="006D4AF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6C26F" w14:textId="77777777" w:rsidR="006D4AF7" w:rsidRDefault="006D4AF7" w:rsidP="006D4AF7">
      <w:r>
        <w:separator/>
      </w:r>
    </w:p>
  </w:footnote>
  <w:footnote w:type="continuationSeparator" w:id="0">
    <w:p w14:paraId="3F358CE7" w14:textId="77777777" w:rsidR="006D4AF7" w:rsidRDefault="006D4AF7" w:rsidP="006D4A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E9D31" w14:textId="77777777" w:rsidR="006D4AF7" w:rsidRDefault="006D4A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1E101" w14:textId="77777777" w:rsidR="006D4AF7" w:rsidRDefault="006D4AF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B237F" w14:textId="77777777" w:rsidR="006D4AF7" w:rsidRDefault="006D4A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972CF"/>
    <w:multiLevelType w:val="hybridMultilevel"/>
    <w:tmpl w:val="F9EED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K">
    <w15:presenceInfo w15:providerId="None" w15:userId="H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Sup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for Rosie.enl&lt;/item&gt;&lt;/Libraries&gt;&lt;/ENLibraries&gt;"/>
  </w:docVars>
  <w:rsids>
    <w:rsidRoot w:val="00172036"/>
    <w:rsid w:val="00026671"/>
    <w:rsid w:val="00027FA1"/>
    <w:rsid w:val="000302B7"/>
    <w:rsid w:val="000737FE"/>
    <w:rsid w:val="000F1AED"/>
    <w:rsid w:val="00172036"/>
    <w:rsid w:val="001957EA"/>
    <w:rsid w:val="001A3CAC"/>
    <w:rsid w:val="001A4C83"/>
    <w:rsid w:val="00206AB5"/>
    <w:rsid w:val="0021433D"/>
    <w:rsid w:val="00257593"/>
    <w:rsid w:val="00275783"/>
    <w:rsid w:val="00284A84"/>
    <w:rsid w:val="002B6DFA"/>
    <w:rsid w:val="003235DA"/>
    <w:rsid w:val="00332429"/>
    <w:rsid w:val="00454781"/>
    <w:rsid w:val="00457987"/>
    <w:rsid w:val="00463E26"/>
    <w:rsid w:val="00466FAE"/>
    <w:rsid w:val="004B57D7"/>
    <w:rsid w:val="004C767C"/>
    <w:rsid w:val="004D553E"/>
    <w:rsid w:val="004F528C"/>
    <w:rsid w:val="0053429E"/>
    <w:rsid w:val="005547F4"/>
    <w:rsid w:val="005A2E03"/>
    <w:rsid w:val="005B0390"/>
    <w:rsid w:val="005D0708"/>
    <w:rsid w:val="005D6BAD"/>
    <w:rsid w:val="005E0E15"/>
    <w:rsid w:val="005E614D"/>
    <w:rsid w:val="00631522"/>
    <w:rsid w:val="006C69B3"/>
    <w:rsid w:val="006D2759"/>
    <w:rsid w:val="006D4AF7"/>
    <w:rsid w:val="006F1141"/>
    <w:rsid w:val="00784058"/>
    <w:rsid w:val="007B4D50"/>
    <w:rsid w:val="007B6BBE"/>
    <w:rsid w:val="007F1470"/>
    <w:rsid w:val="00801188"/>
    <w:rsid w:val="0080409D"/>
    <w:rsid w:val="0082409D"/>
    <w:rsid w:val="0083516B"/>
    <w:rsid w:val="00857729"/>
    <w:rsid w:val="008B7E00"/>
    <w:rsid w:val="009158FC"/>
    <w:rsid w:val="00945E43"/>
    <w:rsid w:val="0097420E"/>
    <w:rsid w:val="0098486F"/>
    <w:rsid w:val="009A051A"/>
    <w:rsid w:val="009B5846"/>
    <w:rsid w:val="00A20894"/>
    <w:rsid w:val="00A24AE4"/>
    <w:rsid w:val="00AC43F9"/>
    <w:rsid w:val="00B63B60"/>
    <w:rsid w:val="00B7675A"/>
    <w:rsid w:val="00BC0C14"/>
    <w:rsid w:val="00BC47BD"/>
    <w:rsid w:val="00BE2C02"/>
    <w:rsid w:val="00C40F4F"/>
    <w:rsid w:val="00C9405E"/>
    <w:rsid w:val="00C957A9"/>
    <w:rsid w:val="00C977AF"/>
    <w:rsid w:val="00CB01E1"/>
    <w:rsid w:val="00CD2E6D"/>
    <w:rsid w:val="00CD6B35"/>
    <w:rsid w:val="00D37823"/>
    <w:rsid w:val="00D512D0"/>
    <w:rsid w:val="00E64991"/>
    <w:rsid w:val="00E664D7"/>
    <w:rsid w:val="00E735BA"/>
    <w:rsid w:val="00EF7B90"/>
    <w:rsid w:val="00F03E60"/>
    <w:rsid w:val="00F307EC"/>
    <w:rsid w:val="00F46625"/>
    <w:rsid w:val="00F50A13"/>
    <w:rsid w:val="00F62CE5"/>
    <w:rsid w:val="00F838F0"/>
    <w:rsid w:val="00FB549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E2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1"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945E43"/>
    <w:pPr>
      <w:keepNext/>
      <w:keepLines/>
      <w:spacing w:line="259" w:lineRule="auto"/>
      <w:ind w:left="10" w:hanging="10"/>
      <w:outlineLvl w:val="0"/>
    </w:pPr>
    <w:rPr>
      <w:rFonts w:ascii="Times New Roman" w:eastAsia="Times New Roman" w:hAnsi="Times New Roman" w:cs="Times New Roman"/>
      <w:b/>
      <w:color w:val="211F1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957A9"/>
    <w:rPr>
      <w:color w:val="0000FF"/>
      <w:u w:val="single"/>
    </w:rPr>
  </w:style>
  <w:style w:type="character" w:styleId="FollowedHyperlink">
    <w:name w:val="FollowedHyperlink"/>
    <w:basedOn w:val="DefaultParagraphFont"/>
    <w:uiPriority w:val="99"/>
    <w:semiHidden/>
    <w:unhideWhenUsed/>
    <w:rsid w:val="00C957A9"/>
    <w:rPr>
      <w:color w:val="800080" w:themeColor="followedHyperlink"/>
      <w:u w:val="single"/>
    </w:rPr>
  </w:style>
  <w:style w:type="paragraph" w:customStyle="1" w:styleId="Default">
    <w:name w:val="Default"/>
    <w:rsid w:val="00B7675A"/>
    <w:pPr>
      <w:widowControl w:val="0"/>
      <w:autoSpaceDE w:val="0"/>
      <w:autoSpaceDN w:val="0"/>
      <w:adjustRightInd w:val="0"/>
    </w:pPr>
    <w:rPr>
      <w:rFonts w:ascii="Times New Roman" w:hAnsi="Times New Roman" w:cs="Times New Roman"/>
      <w:color w:val="000000"/>
    </w:rPr>
  </w:style>
  <w:style w:type="character" w:styleId="CommentReference">
    <w:name w:val="annotation reference"/>
    <w:basedOn w:val="DefaultParagraphFont"/>
    <w:unhideWhenUsed/>
    <w:rsid w:val="00257593"/>
    <w:rPr>
      <w:sz w:val="18"/>
      <w:szCs w:val="18"/>
    </w:rPr>
  </w:style>
  <w:style w:type="paragraph" w:styleId="CommentText">
    <w:name w:val="annotation text"/>
    <w:basedOn w:val="Normal"/>
    <w:link w:val="CommentTextChar"/>
    <w:unhideWhenUsed/>
    <w:rsid w:val="00257593"/>
  </w:style>
  <w:style w:type="character" w:customStyle="1" w:styleId="CommentTextChar">
    <w:name w:val="Comment Text Char"/>
    <w:basedOn w:val="DefaultParagraphFont"/>
    <w:link w:val="CommentText"/>
    <w:rsid w:val="00257593"/>
  </w:style>
  <w:style w:type="paragraph" w:styleId="CommentSubject">
    <w:name w:val="annotation subject"/>
    <w:basedOn w:val="CommentText"/>
    <w:next w:val="CommentText"/>
    <w:link w:val="CommentSubjectChar"/>
    <w:uiPriority w:val="99"/>
    <w:semiHidden/>
    <w:unhideWhenUsed/>
    <w:rsid w:val="00257593"/>
    <w:rPr>
      <w:b/>
      <w:bCs/>
      <w:sz w:val="20"/>
      <w:szCs w:val="20"/>
    </w:rPr>
  </w:style>
  <w:style w:type="character" w:customStyle="1" w:styleId="CommentSubjectChar">
    <w:name w:val="Comment Subject Char"/>
    <w:basedOn w:val="CommentTextChar"/>
    <w:link w:val="CommentSubject"/>
    <w:uiPriority w:val="99"/>
    <w:semiHidden/>
    <w:rsid w:val="00257593"/>
    <w:rPr>
      <w:b/>
      <w:bCs/>
      <w:sz w:val="20"/>
      <w:szCs w:val="20"/>
    </w:rPr>
  </w:style>
  <w:style w:type="paragraph" w:styleId="BalloonText">
    <w:name w:val="Balloon Text"/>
    <w:basedOn w:val="Normal"/>
    <w:link w:val="BalloonTextChar"/>
    <w:uiPriority w:val="99"/>
    <w:semiHidden/>
    <w:unhideWhenUsed/>
    <w:rsid w:val="00257593"/>
    <w:rPr>
      <w:rFonts w:ascii="Lucida Grande" w:hAnsi="Lucida Grande"/>
      <w:sz w:val="18"/>
      <w:szCs w:val="18"/>
    </w:rPr>
  </w:style>
  <w:style w:type="character" w:customStyle="1" w:styleId="BalloonTextChar">
    <w:name w:val="Balloon Text Char"/>
    <w:basedOn w:val="DefaultParagraphFont"/>
    <w:link w:val="BalloonText"/>
    <w:uiPriority w:val="99"/>
    <w:semiHidden/>
    <w:rsid w:val="00257593"/>
    <w:rPr>
      <w:rFonts w:ascii="Lucida Grande" w:hAnsi="Lucida Grande"/>
      <w:sz w:val="18"/>
      <w:szCs w:val="18"/>
    </w:rPr>
  </w:style>
  <w:style w:type="paragraph" w:styleId="Revision">
    <w:name w:val="Revision"/>
    <w:hidden/>
    <w:rsid w:val="00CD2E6D"/>
  </w:style>
  <w:style w:type="character" w:customStyle="1" w:styleId="Heading1Char">
    <w:name w:val="Heading 1 Char"/>
    <w:basedOn w:val="DefaultParagraphFont"/>
    <w:link w:val="Heading1"/>
    <w:uiPriority w:val="9"/>
    <w:rsid w:val="00945E43"/>
    <w:rPr>
      <w:rFonts w:ascii="Times New Roman" w:eastAsia="Times New Roman" w:hAnsi="Times New Roman" w:cs="Times New Roman"/>
      <w:b/>
      <w:color w:val="211F1F"/>
      <w:sz w:val="22"/>
      <w:szCs w:val="22"/>
      <w:lang w:eastAsia="en-US"/>
    </w:rPr>
  </w:style>
  <w:style w:type="paragraph" w:styleId="Footer">
    <w:name w:val="footer"/>
    <w:basedOn w:val="Normal"/>
    <w:link w:val="FooterChar"/>
    <w:unhideWhenUsed/>
    <w:rsid w:val="006D4AF7"/>
    <w:pPr>
      <w:tabs>
        <w:tab w:val="center" w:pos="4320"/>
        <w:tab w:val="right" w:pos="8640"/>
      </w:tabs>
    </w:pPr>
  </w:style>
  <w:style w:type="character" w:customStyle="1" w:styleId="FooterChar">
    <w:name w:val="Footer Char"/>
    <w:basedOn w:val="DefaultParagraphFont"/>
    <w:link w:val="Footer"/>
    <w:rsid w:val="006D4AF7"/>
  </w:style>
  <w:style w:type="character" w:styleId="PageNumber">
    <w:name w:val="page number"/>
    <w:basedOn w:val="DefaultParagraphFont"/>
    <w:semiHidden/>
    <w:unhideWhenUsed/>
    <w:rsid w:val="006D4AF7"/>
  </w:style>
  <w:style w:type="paragraph" w:styleId="Header">
    <w:name w:val="header"/>
    <w:basedOn w:val="Normal"/>
    <w:link w:val="HeaderChar"/>
    <w:unhideWhenUsed/>
    <w:rsid w:val="006D4AF7"/>
    <w:pPr>
      <w:tabs>
        <w:tab w:val="center" w:pos="4320"/>
        <w:tab w:val="right" w:pos="8640"/>
      </w:tabs>
    </w:pPr>
  </w:style>
  <w:style w:type="character" w:customStyle="1" w:styleId="HeaderChar">
    <w:name w:val="Header Char"/>
    <w:basedOn w:val="DefaultParagraphFont"/>
    <w:link w:val="Header"/>
    <w:rsid w:val="006D4A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heading 1"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945E43"/>
    <w:pPr>
      <w:keepNext/>
      <w:keepLines/>
      <w:spacing w:line="259" w:lineRule="auto"/>
      <w:ind w:left="10" w:hanging="10"/>
      <w:outlineLvl w:val="0"/>
    </w:pPr>
    <w:rPr>
      <w:rFonts w:ascii="Times New Roman" w:eastAsia="Times New Roman" w:hAnsi="Times New Roman" w:cs="Times New Roman"/>
      <w:b/>
      <w:color w:val="211F1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957A9"/>
    <w:rPr>
      <w:color w:val="0000FF"/>
      <w:u w:val="single"/>
    </w:rPr>
  </w:style>
  <w:style w:type="character" w:styleId="FollowedHyperlink">
    <w:name w:val="FollowedHyperlink"/>
    <w:basedOn w:val="DefaultParagraphFont"/>
    <w:uiPriority w:val="99"/>
    <w:semiHidden/>
    <w:unhideWhenUsed/>
    <w:rsid w:val="00C957A9"/>
    <w:rPr>
      <w:color w:val="800080" w:themeColor="followedHyperlink"/>
      <w:u w:val="single"/>
    </w:rPr>
  </w:style>
  <w:style w:type="paragraph" w:customStyle="1" w:styleId="Default">
    <w:name w:val="Default"/>
    <w:rsid w:val="00B7675A"/>
    <w:pPr>
      <w:widowControl w:val="0"/>
      <w:autoSpaceDE w:val="0"/>
      <w:autoSpaceDN w:val="0"/>
      <w:adjustRightInd w:val="0"/>
    </w:pPr>
    <w:rPr>
      <w:rFonts w:ascii="Times New Roman" w:hAnsi="Times New Roman" w:cs="Times New Roman"/>
      <w:color w:val="000000"/>
    </w:rPr>
  </w:style>
  <w:style w:type="character" w:styleId="CommentReference">
    <w:name w:val="annotation reference"/>
    <w:basedOn w:val="DefaultParagraphFont"/>
    <w:unhideWhenUsed/>
    <w:rsid w:val="00257593"/>
    <w:rPr>
      <w:sz w:val="18"/>
      <w:szCs w:val="18"/>
    </w:rPr>
  </w:style>
  <w:style w:type="paragraph" w:styleId="CommentText">
    <w:name w:val="annotation text"/>
    <w:basedOn w:val="Normal"/>
    <w:link w:val="CommentTextChar"/>
    <w:unhideWhenUsed/>
    <w:rsid w:val="00257593"/>
  </w:style>
  <w:style w:type="character" w:customStyle="1" w:styleId="CommentTextChar">
    <w:name w:val="Comment Text Char"/>
    <w:basedOn w:val="DefaultParagraphFont"/>
    <w:link w:val="CommentText"/>
    <w:rsid w:val="00257593"/>
  </w:style>
  <w:style w:type="paragraph" w:styleId="CommentSubject">
    <w:name w:val="annotation subject"/>
    <w:basedOn w:val="CommentText"/>
    <w:next w:val="CommentText"/>
    <w:link w:val="CommentSubjectChar"/>
    <w:uiPriority w:val="99"/>
    <w:semiHidden/>
    <w:unhideWhenUsed/>
    <w:rsid w:val="00257593"/>
    <w:rPr>
      <w:b/>
      <w:bCs/>
      <w:sz w:val="20"/>
      <w:szCs w:val="20"/>
    </w:rPr>
  </w:style>
  <w:style w:type="character" w:customStyle="1" w:styleId="CommentSubjectChar">
    <w:name w:val="Comment Subject Char"/>
    <w:basedOn w:val="CommentTextChar"/>
    <w:link w:val="CommentSubject"/>
    <w:uiPriority w:val="99"/>
    <w:semiHidden/>
    <w:rsid w:val="00257593"/>
    <w:rPr>
      <w:b/>
      <w:bCs/>
      <w:sz w:val="20"/>
      <w:szCs w:val="20"/>
    </w:rPr>
  </w:style>
  <w:style w:type="paragraph" w:styleId="BalloonText">
    <w:name w:val="Balloon Text"/>
    <w:basedOn w:val="Normal"/>
    <w:link w:val="BalloonTextChar"/>
    <w:uiPriority w:val="99"/>
    <w:semiHidden/>
    <w:unhideWhenUsed/>
    <w:rsid w:val="00257593"/>
    <w:rPr>
      <w:rFonts w:ascii="Lucida Grande" w:hAnsi="Lucida Grande"/>
      <w:sz w:val="18"/>
      <w:szCs w:val="18"/>
    </w:rPr>
  </w:style>
  <w:style w:type="character" w:customStyle="1" w:styleId="BalloonTextChar">
    <w:name w:val="Balloon Text Char"/>
    <w:basedOn w:val="DefaultParagraphFont"/>
    <w:link w:val="BalloonText"/>
    <w:uiPriority w:val="99"/>
    <w:semiHidden/>
    <w:rsid w:val="00257593"/>
    <w:rPr>
      <w:rFonts w:ascii="Lucida Grande" w:hAnsi="Lucida Grande"/>
      <w:sz w:val="18"/>
      <w:szCs w:val="18"/>
    </w:rPr>
  </w:style>
  <w:style w:type="paragraph" w:styleId="Revision">
    <w:name w:val="Revision"/>
    <w:hidden/>
    <w:rsid w:val="00CD2E6D"/>
  </w:style>
  <w:style w:type="character" w:customStyle="1" w:styleId="Heading1Char">
    <w:name w:val="Heading 1 Char"/>
    <w:basedOn w:val="DefaultParagraphFont"/>
    <w:link w:val="Heading1"/>
    <w:uiPriority w:val="9"/>
    <w:rsid w:val="00945E43"/>
    <w:rPr>
      <w:rFonts w:ascii="Times New Roman" w:eastAsia="Times New Roman" w:hAnsi="Times New Roman" w:cs="Times New Roman"/>
      <w:b/>
      <w:color w:val="211F1F"/>
      <w:sz w:val="22"/>
      <w:szCs w:val="22"/>
      <w:lang w:eastAsia="en-US"/>
    </w:rPr>
  </w:style>
  <w:style w:type="paragraph" w:styleId="Footer">
    <w:name w:val="footer"/>
    <w:basedOn w:val="Normal"/>
    <w:link w:val="FooterChar"/>
    <w:unhideWhenUsed/>
    <w:rsid w:val="006D4AF7"/>
    <w:pPr>
      <w:tabs>
        <w:tab w:val="center" w:pos="4320"/>
        <w:tab w:val="right" w:pos="8640"/>
      </w:tabs>
    </w:pPr>
  </w:style>
  <w:style w:type="character" w:customStyle="1" w:styleId="FooterChar">
    <w:name w:val="Footer Char"/>
    <w:basedOn w:val="DefaultParagraphFont"/>
    <w:link w:val="Footer"/>
    <w:rsid w:val="006D4AF7"/>
  </w:style>
  <w:style w:type="character" w:styleId="PageNumber">
    <w:name w:val="page number"/>
    <w:basedOn w:val="DefaultParagraphFont"/>
    <w:semiHidden/>
    <w:unhideWhenUsed/>
    <w:rsid w:val="006D4AF7"/>
  </w:style>
  <w:style w:type="paragraph" w:styleId="Header">
    <w:name w:val="header"/>
    <w:basedOn w:val="Normal"/>
    <w:link w:val="HeaderChar"/>
    <w:unhideWhenUsed/>
    <w:rsid w:val="006D4AF7"/>
    <w:pPr>
      <w:tabs>
        <w:tab w:val="center" w:pos="4320"/>
        <w:tab w:val="right" w:pos="8640"/>
      </w:tabs>
    </w:pPr>
  </w:style>
  <w:style w:type="character" w:customStyle="1" w:styleId="HeaderChar">
    <w:name w:val="Header Char"/>
    <w:basedOn w:val="DefaultParagraphFont"/>
    <w:link w:val="Header"/>
    <w:rsid w:val="006D4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scit.berkeley.edu/" TargetMode="Externa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hyperlink" Target="http://berkeleymapper.berkeley.edu/" TargetMode="External"/><Relationship Id="rId11" Type="http://schemas.openxmlformats.org/officeDocument/2006/relationships/hyperlink" Target="http://www.gbif.org/" TargetMode="External"/><Relationship Id="rId12" Type="http://schemas.openxmlformats.org/officeDocument/2006/relationships/hyperlink" Target="http://knb.ecoinformatics.org/index.jsp" TargetMode="External"/><Relationship Id="rId13" Type="http://schemas.openxmlformats.org/officeDocument/2006/relationships/hyperlink" Target="http://www.dataone.org" TargetMode="External"/><Relationship Id="rId14" Type="http://schemas.openxmlformats.org/officeDocument/2006/relationships/hyperlink" Target="http://biscicol.blogspot.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1629</Words>
  <Characters>9288</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 Gillespie</dc:creator>
  <cp:lastModifiedBy>Rosemary Gillespie</cp:lastModifiedBy>
  <cp:revision>3</cp:revision>
  <dcterms:created xsi:type="dcterms:W3CDTF">2016-10-07T06:57:00Z</dcterms:created>
  <dcterms:modified xsi:type="dcterms:W3CDTF">2016-10-07T21:26:00Z</dcterms:modified>
</cp:coreProperties>
</file>